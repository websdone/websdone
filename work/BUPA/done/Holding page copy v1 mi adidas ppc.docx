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B72" w:rsidRPr="001C687B" w:rsidRDefault="00F50B72" w:rsidP="00F50B72">
      <w:pPr>
        <w:rPr>
          <w:rFonts w:ascii="Century Gothic" w:hAnsi="Century Gothic" w:cstheme="minorHAnsi"/>
          <w:i/>
        </w:rPr>
      </w:pPr>
      <w:r w:rsidRPr="001C687B">
        <w:rPr>
          <w:rFonts w:ascii="Century Gothic" w:hAnsi="Century Gothic" w:cstheme="minorHAnsi"/>
          <w:b/>
        </w:rPr>
        <w:t>Client:</w:t>
      </w:r>
      <w:r w:rsidRPr="001C687B">
        <w:rPr>
          <w:rFonts w:ascii="Century Gothic" w:hAnsi="Century Gothic" w:cstheme="minorHAnsi"/>
          <w:b/>
        </w:rPr>
        <w:tab/>
      </w:r>
      <w:r w:rsidRPr="001C687B">
        <w:rPr>
          <w:rFonts w:ascii="Century Gothic" w:hAnsi="Century Gothic" w:cstheme="minorHAnsi"/>
        </w:rPr>
        <w:tab/>
      </w:r>
      <w:r w:rsidR="00715D67" w:rsidRPr="001C687B">
        <w:rPr>
          <w:rFonts w:ascii="Century Gothic" w:hAnsi="Century Gothic" w:cstheme="minorHAnsi"/>
          <w:i/>
        </w:rPr>
        <w:t xml:space="preserve">Bupa Acquisition </w:t>
      </w:r>
    </w:p>
    <w:p w:rsidR="00F50B72" w:rsidRPr="001C687B" w:rsidRDefault="00F50B72" w:rsidP="00F50B72">
      <w:pPr>
        <w:rPr>
          <w:rFonts w:ascii="Century Gothic" w:hAnsi="Century Gothic" w:cstheme="minorHAnsi"/>
          <w:i/>
        </w:rPr>
      </w:pPr>
      <w:r w:rsidRPr="001C687B">
        <w:rPr>
          <w:rFonts w:ascii="Century Gothic" w:hAnsi="Century Gothic" w:cstheme="minorHAnsi"/>
          <w:b/>
        </w:rPr>
        <w:t>Job number:</w:t>
      </w:r>
      <w:r w:rsidRPr="001C687B">
        <w:rPr>
          <w:rFonts w:ascii="Century Gothic" w:hAnsi="Century Gothic" w:cstheme="minorHAnsi"/>
        </w:rPr>
        <w:tab/>
      </w:r>
      <w:r w:rsidR="00237E16" w:rsidRPr="001C687B">
        <w:rPr>
          <w:rFonts w:ascii="Century Gothic" w:hAnsi="Century Gothic" w:cstheme="minorHAnsi"/>
          <w:i/>
        </w:rPr>
        <w:t>UK0</w:t>
      </w:r>
      <w:r w:rsidR="00715D67" w:rsidRPr="001C687B">
        <w:rPr>
          <w:rFonts w:ascii="Century Gothic" w:hAnsi="Century Gothic" w:cstheme="minorHAnsi"/>
          <w:i/>
        </w:rPr>
        <w:t>1298</w:t>
      </w:r>
    </w:p>
    <w:p w:rsidR="00F50B72" w:rsidRPr="001C687B" w:rsidRDefault="00F50B72" w:rsidP="00F50B72">
      <w:pPr>
        <w:rPr>
          <w:rFonts w:ascii="Century Gothic" w:hAnsi="Century Gothic" w:cstheme="minorHAnsi"/>
          <w:i/>
        </w:rPr>
      </w:pPr>
      <w:r w:rsidRPr="001C687B">
        <w:rPr>
          <w:rFonts w:ascii="Century Gothic" w:hAnsi="Century Gothic" w:cstheme="minorHAnsi"/>
          <w:b/>
        </w:rPr>
        <w:t>Promotion:</w:t>
      </w:r>
      <w:r w:rsidRPr="001C687B">
        <w:rPr>
          <w:rFonts w:ascii="Century Gothic" w:hAnsi="Century Gothic" w:cstheme="minorHAnsi"/>
        </w:rPr>
        <w:tab/>
        <w:t xml:space="preserve"> </w:t>
      </w:r>
      <w:r w:rsidRPr="001C687B">
        <w:rPr>
          <w:rFonts w:ascii="Century Gothic" w:hAnsi="Century Gothic" w:cstheme="minorHAnsi"/>
        </w:rPr>
        <w:tab/>
      </w:r>
      <w:r w:rsidR="009B1C74" w:rsidRPr="001C687B">
        <w:rPr>
          <w:rFonts w:ascii="Century Gothic" w:hAnsi="Century Gothic" w:cstheme="minorHAnsi"/>
          <w:i/>
        </w:rPr>
        <w:t xml:space="preserve">Free pair of adidas </w:t>
      </w:r>
      <w:r w:rsidR="008E0FC7" w:rsidRPr="001C687B">
        <w:rPr>
          <w:rFonts w:ascii="Century Gothic" w:hAnsi="Century Gothic" w:cstheme="minorHAnsi"/>
          <w:i/>
        </w:rPr>
        <w:t>trainers</w:t>
      </w:r>
      <w:r w:rsidR="009B1C74" w:rsidRPr="001C687B">
        <w:rPr>
          <w:rFonts w:ascii="Century Gothic" w:hAnsi="Century Gothic" w:cstheme="minorHAnsi"/>
          <w:i/>
        </w:rPr>
        <w:t xml:space="preserve"> </w:t>
      </w:r>
    </w:p>
    <w:p w:rsidR="00F50B72" w:rsidRPr="001C687B" w:rsidRDefault="00F50B72" w:rsidP="00F50B72">
      <w:pPr>
        <w:rPr>
          <w:rFonts w:ascii="Century Gothic" w:hAnsi="Century Gothic" w:cstheme="minorHAnsi"/>
        </w:rPr>
      </w:pPr>
      <w:r w:rsidRPr="001C687B">
        <w:rPr>
          <w:rFonts w:ascii="Century Gothic" w:hAnsi="Century Gothic" w:cstheme="minorHAnsi"/>
          <w:b/>
        </w:rPr>
        <w:t>Item:</w:t>
      </w:r>
      <w:r w:rsidRPr="001C687B">
        <w:rPr>
          <w:rFonts w:ascii="Century Gothic" w:hAnsi="Century Gothic" w:cstheme="minorHAnsi"/>
        </w:rPr>
        <w:tab/>
      </w:r>
      <w:r w:rsidRPr="001C687B">
        <w:rPr>
          <w:rFonts w:ascii="Century Gothic" w:hAnsi="Century Gothic" w:cstheme="minorHAnsi"/>
        </w:rPr>
        <w:tab/>
      </w:r>
      <w:r w:rsidRPr="001C687B">
        <w:rPr>
          <w:rFonts w:ascii="Century Gothic" w:hAnsi="Century Gothic" w:cstheme="minorHAnsi"/>
        </w:rPr>
        <w:tab/>
      </w:r>
      <w:r w:rsidR="0059302A">
        <w:rPr>
          <w:rFonts w:ascii="Century Gothic" w:hAnsi="Century Gothic" w:cstheme="minorHAnsi"/>
          <w:i/>
        </w:rPr>
        <w:t>Holding Page</w:t>
      </w:r>
    </w:p>
    <w:p w:rsidR="00F50B72" w:rsidRPr="001C687B" w:rsidRDefault="00F50B72" w:rsidP="00F50B72">
      <w:pPr>
        <w:rPr>
          <w:rFonts w:ascii="Century Gothic" w:hAnsi="Century Gothic" w:cstheme="minorHAnsi"/>
        </w:rPr>
      </w:pPr>
      <w:r w:rsidRPr="001C687B">
        <w:rPr>
          <w:rFonts w:ascii="Century Gothic" w:hAnsi="Century Gothic" w:cstheme="minorHAnsi"/>
          <w:b/>
        </w:rPr>
        <w:t>Version</w:t>
      </w:r>
      <w:r w:rsidRPr="001C687B">
        <w:rPr>
          <w:rFonts w:ascii="Century Gothic" w:hAnsi="Century Gothic" w:cstheme="minorHAnsi"/>
        </w:rPr>
        <w:t>:</w:t>
      </w:r>
      <w:r w:rsidRPr="001C687B">
        <w:rPr>
          <w:rFonts w:ascii="Century Gothic" w:hAnsi="Century Gothic" w:cstheme="minorHAnsi"/>
        </w:rPr>
        <w:tab/>
      </w:r>
      <w:r w:rsidRPr="001C687B">
        <w:rPr>
          <w:rFonts w:ascii="Century Gothic" w:hAnsi="Century Gothic" w:cstheme="minorHAnsi"/>
        </w:rPr>
        <w:tab/>
      </w:r>
      <w:r w:rsidR="00715D67" w:rsidRPr="001C687B">
        <w:rPr>
          <w:rFonts w:ascii="Century Gothic" w:hAnsi="Century Gothic" w:cstheme="minorHAnsi"/>
          <w:i/>
        </w:rPr>
        <w:t>1</w:t>
      </w:r>
    </w:p>
    <w:p w:rsidR="00F50B72" w:rsidRPr="001C687B" w:rsidRDefault="00F50B72" w:rsidP="00F50B72">
      <w:pPr>
        <w:rPr>
          <w:rFonts w:ascii="Century Gothic" w:hAnsi="Century Gothic" w:cstheme="minorHAnsi"/>
        </w:rPr>
      </w:pPr>
      <w:r w:rsidRPr="001C687B">
        <w:rPr>
          <w:rFonts w:ascii="Century Gothic" w:hAnsi="Century Gothic" w:cstheme="minorHAnsi"/>
          <w:b/>
        </w:rPr>
        <w:t>Date:</w:t>
      </w:r>
      <w:r w:rsidRPr="001C687B">
        <w:rPr>
          <w:rFonts w:ascii="Century Gothic" w:hAnsi="Century Gothic" w:cstheme="minorHAnsi"/>
        </w:rPr>
        <w:tab/>
      </w:r>
      <w:r w:rsidRPr="001C687B">
        <w:rPr>
          <w:rFonts w:ascii="Century Gothic" w:hAnsi="Century Gothic" w:cstheme="minorHAnsi"/>
        </w:rPr>
        <w:tab/>
      </w:r>
      <w:r w:rsidRPr="001C687B">
        <w:rPr>
          <w:rFonts w:ascii="Century Gothic" w:hAnsi="Century Gothic" w:cstheme="minorHAnsi"/>
        </w:rPr>
        <w:tab/>
      </w:r>
      <w:r w:rsidR="00715D67" w:rsidRPr="001C687B">
        <w:rPr>
          <w:rFonts w:ascii="Century Gothic" w:hAnsi="Century Gothic" w:cstheme="minorHAnsi"/>
          <w:i/>
        </w:rPr>
        <w:t>20.05.15</w:t>
      </w:r>
    </w:p>
    <w:p w:rsidR="00F50B72" w:rsidRPr="001C687B" w:rsidRDefault="00F50B72" w:rsidP="00F50B72">
      <w:pPr>
        <w:widowControl w:val="0"/>
        <w:autoSpaceDE w:val="0"/>
        <w:autoSpaceDN w:val="0"/>
        <w:adjustRightInd w:val="0"/>
        <w:spacing w:after="280"/>
        <w:rPr>
          <w:rFonts w:ascii="Century Gothic" w:hAnsi="Century Gothic" w:cstheme="minorHAnsi"/>
        </w:rPr>
      </w:pPr>
    </w:p>
    <w:p w:rsidR="00F50B72" w:rsidRPr="001C687B" w:rsidRDefault="008C267B" w:rsidP="00F50B72">
      <w:pPr>
        <w:widowControl w:val="0"/>
        <w:autoSpaceDE w:val="0"/>
        <w:autoSpaceDN w:val="0"/>
        <w:adjustRightInd w:val="0"/>
        <w:spacing w:after="280"/>
        <w:rPr>
          <w:rFonts w:ascii="Century Gothic" w:hAnsi="Century Gothic" w:cstheme="minorHAnsi"/>
        </w:rPr>
      </w:pPr>
      <w:r w:rsidRPr="001C687B">
        <w:rPr>
          <w:rFonts w:ascii="Century Gothic" w:hAnsi="Century Gothic" w:cstheme="minorHAnsi"/>
          <w:b/>
        </w:rPr>
        <w:t>NB: P</w:t>
      </w:r>
      <w:r w:rsidR="00F50B72" w:rsidRPr="001C687B">
        <w:rPr>
          <w:rFonts w:ascii="Century Gothic" w:hAnsi="Century Gothic" w:cstheme="minorHAnsi"/>
          <w:b/>
        </w:rPr>
        <w:t xml:space="preserve">lease ensure all copy amends </w:t>
      </w:r>
      <w:r w:rsidRPr="001C687B">
        <w:rPr>
          <w:rFonts w:ascii="Century Gothic" w:hAnsi="Century Gothic" w:cstheme="minorHAnsi"/>
          <w:b/>
        </w:rPr>
        <w:t xml:space="preserve">are tracked.  </w:t>
      </w:r>
    </w:p>
    <w:p w:rsidR="00F50B72" w:rsidRPr="001C687B" w:rsidRDefault="00F50B72" w:rsidP="00F50B72">
      <w:pPr>
        <w:widowControl w:val="0"/>
        <w:autoSpaceDE w:val="0"/>
        <w:autoSpaceDN w:val="0"/>
        <w:adjustRightInd w:val="0"/>
        <w:spacing w:after="280"/>
        <w:rPr>
          <w:rFonts w:ascii="Century Gothic" w:hAnsi="Century Gothic" w:cstheme="minorHAnsi"/>
          <w:u w:val="single"/>
        </w:rPr>
      </w:pP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p>
    <w:p w:rsidR="00F50B72" w:rsidRPr="001C687B" w:rsidRDefault="00E35925" w:rsidP="00F50B72">
      <w:pPr>
        <w:rPr>
          <w:rFonts w:ascii="Century Gothic" w:hAnsi="Century Gothic" w:cstheme="minorHAnsi"/>
        </w:rPr>
      </w:pPr>
      <w:r w:rsidRPr="001C687B">
        <w:rPr>
          <w:rFonts w:ascii="Century Gothic" w:hAnsi="Century Gothic" w:cstheme="minorHAnsi"/>
        </w:rPr>
        <w:t xml:space="preserve"> </w:t>
      </w:r>
    </w:p>
    <w:p w:rsidR="00D4620A" w:rsidRDefault="00D4620A" w:rsidP="00D4620A">
      <w:pPr>
        <w:rPr>
          <w:rFonts w:ascii="Century Gothic" w:hAnsi="Century Gothic"/>
          <w:b/>
          <w:u w:val="single"/>
        </w:rPr>
      </w:pPr>
      <w:r w:rsidRPr="001C687B">
        <w:rPr>
          <w:rFonts w:ascii="Century Gothic" w:hAnsi="Century Gothic"/>
          <w:b/>
          <w:highlight w:val="yellow"/>
          <w:u w:val="single"/>
        </w:rPr>
        <w:t>Landing Page</w:t>
      </w:r>
    </w:p>
    <w:p w:rsidR="0059302A" w:rsidRDefault="0059302A" w:rsidP="00D4620A">
      <w:pPr>
        <w:rPr>
          <w:rFonts w:ascii="Century Gothic" w:hAnsi="Century Gothic"/>
          <w:b/>
          <w:u w:val="single"/>
        </w:rPr>
      </w:pPr>
    </w:p>
    <w:p w:rsidR="004B0681" w:rsidRDefault="004B0681" w:rsidP="004B0681">
      <w:pPr>
        <w:rPr>
          <w:rFonts w:ascii="Century Gothic" w:hAnsi="Century Gothic"/>
        </w:rPr>
      </w:pPr>
      <w:r>
        <w:rPr>
          <w:rFonts w:ascii="Century Gothic" w:hAnsi="Century Gothic"/>
        </w:rPr>
        <w:t>[WELCOME mat with adidas trainers key vis]</w:t>
      </w:r>
    </w:p>
    <w:p w:rsidR="00194582" w:rsidRDefault="00194582" w:rsidP="00D4620A">
      <w:pPr>
        <w:rPr>
          <w:rFonts w:ascii="Century Gothic" w:hAnsi="Century Gothic"/>
        </w:rPr>
      </w:pPr>
      <w:bookmarkStart w:id="0" w:name="_GoBack"/>
      <w:bookmarkEnd w:id="0"/>
    </w:p>
    <w:p w:rsidR="0059302A" w:rsidRDefault="006051D6" w:rsidP="00D4620A">
      <w:pPr>
        <w:rPr>
          <w:rFonts w:ascii="Century Gothic" w:hAnsi="Century Gothic"/>
        </w:rPr>
      </w:pPr>
      <w:r w:rsidRPr="00240CA2">
        <w:rPr>
          <w:rFonts w:ascii="Century Gothic" w:hAnsi="Century Gothic"/>
        </w:rPr>
        <w:t>Thank</w:t>
      </w:r>
      <w:r w:rsidR="00240CA2" w:rsidRPr="00240CA2">
        <w:rPr>
          <w:rFonts w:ascii="Century Gothic" w:hAnsi="Century Gothic"/>
        </w:rPr>
        <w:t xml:space="preserve"> you for choosing Bupa</w:t>
      </w:r>
      <w:ins w:id="1" w:author="darcyn" w:date="2015-05-26T13:04:00Z">
        <w:r w:rsidR="008D75B8">
          <w:rPr>
            <w:rFonts w:ascii="Century Gothic" w:hAnsi="Century Gothic"/>
          </w:rPr>
          <w:t xml:space="preserve"> health insurance</w:t>
        </w:r>
      </w:ins>
      <w:r w:rsidR="00240CA2" w:rsidRPr="00240CA2">
        <w:rPr>
          <w:rFonts w:ascii="Century Gothic" w:hAnsi="Century Gothic"/>
        </w:rPr>
        <w:t>.</w:t>
      </w:r>
    </w:p>
    <w:p w:rsidR="00240CA2" w:rsidRDefault="00240CA2" w:rsidP="00D4620A">
      <w:pPr>
        <w:rPr>
          <w:rFonts w:ascii="Century Gothic" w:hAnsi="Century Gothic"/>
        </w:rPr>
      </w:pPr>
    </w:p>
    <w:p w:rsidR="00D0539E" w:rsidRDefault="00D0539E" w:rsidP="00240CA2">
      <w:pPr>
        <w:rPr>
          <w:rFonts w:ascii="Century Gothic" w:hAnsi="Century Gothic"/>
        </w:rPr>
      </w:pPr>
      <w:del w:id="2" w:author="darcyn" w:date="2015-05-26T13:38:00Z">
        <w:r w:rsidDel="005950CD">
          <w:rPr>
            <w:rFonts w:ascii="Century Gothic" w:hAnsi="Century Gothic"/>
          </w:rPr>
          <w:delText xml:space="preserve">Before you’re able to claim your free pair of mi adidas trainers you’ll need to wait for the 21 day cooling off period to end. </w:delText>
        </w:r>
      </w:del>
      <w:ins w:id="3" w:author="darcyn" w:date="2015-05-26T13:06:00Z">
        <w:r w:rsidR="008D75B8">
          <w:rPr>
            <w:rFonts w:ascii="Century Gothic" w:hAnsi="Century Gothic"/>
          </w:rPr>
          <w:t xml:space="preserve">You will be able to claim your free pair of </w:t>
        </w:r>
      </w:ins>
      <w:ins w:id="4" w:author="darcyn" w:date="2015-05-26T14:11:00Z">
        <w:r w:rsidR="00E153F3">
          <w:rPr>
            <w:rFonts w:ascii="Century Gothic" w:hAnsi="Century Gothic"/>
          </w:rPr>
          <w:t>M</w:t>
        </w:r>
      </w:ins>
      <w:ins w:id="5" w:author="darcyn" w:date="2015-05-26T13:06:00Z">
        <w:r w:rsidR="008D75B8">
          <w:rPr>
            <w:rFonts w:ascii="Century Gothic" w:hAnsi="Century Gothic"/>
          </w:rPr>
          <w:t xml:space="preserve">i adidas trainers once </w:t>
        </w:r>
      </w:ins>
      <w:ins w:id="6" w:author="darcyn" w:date="2015-05-26T14:12:00Z">
        <w:r w:rsidR="00E153F3">
          <w:rPr>
            <w:rFonts w:ascii="Century Gothic" w:hAnsi="Century Gothic"/>
          </w:rPr>
          <w:t>your</w:t>
        </w:r>
      </w:ins>
      <w:ins w:id="7" w:author="darcyn" w:date="2015-05-26T13:06:00Z">
        <w:r w:rsidR="008D75B8">
          <w:rPr>
            <w:rFonts w:ascii="Century Gothic" w:hAnsi="Century Gothic"/>
          </w:rPr>
          <w:t xml:space="preserve"> 21 day cooling off period has ended.</w:t>
        </w:r>
      </w:ins>
    </w:p>
    <w:p w:rsidR="00D0539E" w:rsidRDefault="00D0539E" w:rsidP="00240CA2">
      <w:pPr>
        <w:rPr>
          <w:rFonts w:ascii="Century Gothic" w:hAnsi="Century Gothic"/>
        </w:rPr>
      </w:pPr>
    </w:p>
    <w:p w:rsidR="00D0539E" w:rsidRDefault="00D0539E" w:rsidP="00240CA2">
      <w:pPr>
        <w:rPr>
          <w:rFonts w:ascii="Century Gothic" w:hAnsi="Century Gothic"/>
        </w:rPr>
      </w:pPr>
      <w:r>
        <w:rPr>
          <w:rFonts w:ascii="Century Gothic" w:hAnsi="Century Gothic"/>
        </w:rPr>
        <w:t xml:space="preserve">But don’t worry, there’s no need to put a note in your diary to remember. We’ll send you an email </w:t>
      </w:r>
      <w:ins w:id="8" w:author="darcyn" w:date="2015-05-26T13:15:00Z">
        <w:r w:rsidR="00200009">
          <w:rPr>
            <w:rFonts w:ascii="Century Gothic" w:hAnsi="Century Gothic"/>
          </w:rPr>
          <w:t xml:space="preserve">reminder </w:t>
        </w:r>
      </w:ins>
      <w:r>
        <w:rPr>
          <w:rFonts w:ascii="Century Gothic" w:hAnsi="Century Gothic"/>
        </w:rPr>
        <w:t xml:space="preserve">within two working days of the end of </w:t>
      </w:r>
      <w:del w:id="9" w:author="darcyn" w:date="2015-05-26T15:26:00Z">
        <w:r w:rsidDel="00662F54">
          <w:rPr>
            <w:rFonts w:ascii="Century Gothic" w:hAnsi="Century Gothic"/>
          </w:rPr>
          <w:delText xml:space="preserve">the </w:delText>
        </w:r>
      </w:del>
      <w:ins w:id="10" w:author="darcyn" w:date="2015-05-26T15:26:00Z">
        <w:r w:rsidR="00662F54">
          <w:rPr>
            <w:rFonts w:ascii="Century Gothic" w:hAnsi="Century Gothic"/>
          </w:rPr>
          <w:t xml:space="preserve">your </w:t>
        </w:r>
      </w:ins>
      <w:r>
        <w:rPr>
          <w:rFonts w:ascii="Century Gothic" w:hAnsi="Century Gothic"/>
        </w:rPr>
        <w:t xml:space="preserve">cooling off period </w:t>
      </w:r>
      <w:del w:id="11" w:author="darcyn" w:date="2015-05-26T13:15:00Z">
        <w:r w:rsidDel="00200009">
          <w:rPr>
            <w:rFonts w:ascii="Century Gothic" w:hAnsi="Century Gothic"/>
          </w:rPr>
          <w:delText xml:space="preserve">with a reminder and </w:delText>
        </w:r>
      </w:del>
      <w:ins w:id="12" w:author="darcyn" w:date="2015-05-26T13:15:00Z">
        <w:r w:rsidR="00200009">
          <w:rPr>
            <w:rFonts w:ascii="Century Gothic" w:hAnsi="Century Gothic"/>
          </w:rPr>
          <w:t xml:space="preserve">with </w:t>
        </w:r>
      </w:ins>
      <w:r>
        <w:rPr>
          <w:rFonts w:ascii="Century Gothic" w:hAnsi="Century Gothic"/>
        </w:rPr>
        <w:t xml:space="preserve">instructions on how to claim. </w:t>
      </w:r>
      <w:r w:rsidR="009F09C6">
        <w:rPr>
          <w:rFonts w:ascii="Century Gothic" w:hAnsi="Century Gothic"/>
        </w:rPr>
        <w:t>Easy</w:t>
      </w:r>
      <w:r>
        <w:rPr>
          <w:rFonts w:ascii="Century Gothic" w:hAnsi="Century Gothic"/>
        </w:rPr>
        <w:t>.</w:t>
      </w:r>
    </w:p>
    <w:p w:rsidR="00240CA2" w:rsidRPr="00240CA2" w:rsidRDefault="00240CA2" w:rsidP="00D4620A">
      <w:pPr>
        <w:rPr>
          <w:rFonts w:ascii="Century Gothic" w:hAnsi="Century Gothic"/>
        </w:rPr>
      </w:pPr>
    </w:p>
    <w:p w:rsidR="00D4620A" w:rsidRPr="001C687B" w:rsidRDefault="0059302A" w:rsidP="0059302A">
      <w:pPr>
        <w:rPr>
          <w:rFonts w:ascii="Century Gothic" w:hAnsi="Century Gothic"/>
        </w:rPr>
      </w:pPr>
      <w:r w:rsidRPr="0059302A">
        <w:rPr>
          <w:rFonts w:ascii="Century Gothic" w:hAnsi="Century Gothic"/>
        </w:rPr>
        <w:lastRenderedPageBreak/>
        <w:t xml:space="preserve">In the meantime if you have any questions, check out our </w:t>
      </w:r>
      <w:r w:rsidR="003A1771">
        <w:rPr>
          <w:rFonts w:ascii="Century Gothic" w:hAnsi="Century Gothic"/>
        </w:rPr>
        <w:t>&lt;</w:t>
      </w:r>
      <w:r w:rsidRPr="0059302A">
        <w:rPr>
          <w:rFonts w:ascii="Century Gothic" w:hAnsi="Century Gothic"/>
        </w:rPr>
        <w:t>FAQs</w:t>
      </w:r>
      <w:r w:rsidR="003A1771">
        <w:rPr>
          <w:rFonts w:ascii="Century Gothic" w:hAnsi="Century Gothic"/>
        </w:rPr>
        <w:t>&gt;</w:t>
      </w:r>
      <w:r w:rsidR="005E3CB0">
        <w:rPr>
          <w:rFonts w:ascii="Century Gothic" w:hAnsi="Century Gothic"/>
        </w:rPr>
        <w:t xml:space="preserve"> or </w:t>
      </w:r>
      <w:r w:rsidR="009F09C6">
        <w:rPr>
          <w:rFonts w:ascii="Century Gothic" w:hAnsi="Century Gothic"/>
        </w:rPr>
        <w:t xml:space="preserve">feel free to </w:t>
      </w:r>
      <w:r w:rsidR="003A1771">
        <w:rPr>
          <w:rFonts w:ascii="Century Gothic" w:hAnsi="Century Gothic"/>
        </w:rPr>
        <w:t>&lt;</w:t>
      </w:r>
      <w:r w:rsidR="005E3CB0">
        <w:rPr>
          <w:rFonts w:ascii="Century Gothic" w:hAnsi="Century Gothic"/>
        </w:rPr>
        <w:t>get in touch</w:t>
      </w:r>
      <w:r w:rsidR="003A1771">
        <w:rPr>
          <w:rFonts w:ascii="Century Gothic" w:hAnsi="Century Gothic"/>
        </w:rPr>
        <w:t>&gt;</w:t>
      </w:r>
      <w:r w:rsidRPr="0059302A">
        <w:rPr>
          <w:rFonts w:ascii="Century Gothic" w:hAnsi="Century Gothic"/>
        </w:rPr>
        <w:t>.</w:t>
      </w:r>
    </w:p>
    <w:p w:rsidR="00D4620A" w:rsidRPr="001C687B" w:rsidRDefault="00D4620A" w:rsidP="00D4620A">
      <w:pPr>
        <w:rPr>
          <w:rFonts w:ascii="Century Gothic" w:hAnsi="Century Gothic"/>
        </w:rPr>
      </w:pPr>
    </w:p>
    <w:p w:rsidR="002F3E1E" w:rsidRPr="001C687B" w:rsidRDefault="002F3E1E" w:rsidP="00D4620A">
      <w:pPr>
        <w:rPr>
          <w:rFonts w:ascii="Century Gothic" w:hAnsi="Century Gothic"/>
          <w:highlight w:val="yellow"/>
        </w:rPr>
      </w:pPr>
    </w:p>
    <w:p w:rsidR="00D4620A" w:rsidRPr="001C687B" w:rsidRDefault="00D4620A" w:rsidP="00D4620A">
      <w:pPr>
        <w:rPr>
          <w:rFonts w:ascii="Century Gothic" w:hAnsi="Century Gothic"/>
          <w:b/>
          <w:u w:val="single"/>
        </w:rPr>
      </w:pPr>
      <w:r w:rsidRPr="001C687B">
        <w:rPr>
          <w:rFonts w:ascii="Century Gothic" w:hAnsi="Century Gothic"/>
          <w:b/>
          <w:highlight w:val="yellow"/>
          <w:u w:val="single"/>
        </w:rPr>
        <w:t>Contact Us</w:t>
      </w:r>
    </w:p>
    <w:p w:rsidR="001C687B" w:rsidRPr="001C687B" w:rsidRDefault="001C687B" w:rsidP="001C687B">
      <w:pPr>
        <w:rPr>
          <w:rFonts w:ascii="Century Gothic" w:eastAsia="SimSun" w:hAnsi="Century Gothic" w:cs="Times New Roman"/>
          <w:color w:val="333333"/>
        </w:rPr>
      </w:pPr>
      <w:r w:rsidRPr="001C687B">
        <w:rPr>
          <w:rFonts w:ascii="Century Gothic" w:eastAsia="SimSun" w:hAnsi="Century Gothic" w:cs="Times New Roman"/>
          <w:color w:val="333333"/>
        </w:rPr>
        <w:t>Any problems? Please get in touch</w:t>
      </w:r>
    </w:p>
    <w:p w:rsidR="001C687B" w:rsidRPr="001C687B" w:rsidRDefault="001C687B" w:rsidP="001C687B">
      <w:pPr>
        <w:rPr>
          <w:rFonts w:ascii="Century Gothic" w:eastAsia="SimSun" w:hAnsi="Century Gothic" w:cs="Times New Roman"/>
          <w:color w:val="333333"/>
        </w:rPr>
      </w:pPr>
    </w:p>
    <w:p w:rsidR="001C687B" w:rsidRPr="001C687B" w:rsidRDefault="001C687B" w:rsidP="001C687B">
      <w:pPr>
        <w:rPr>
          <w:rFonts w:ascii="Century Gothic" w:eastAsia="SimSun" w:hAnsi="Century Gothic" w:cs="Times New Roman"/>
          <w:color w:val="333333"/>
        </w:rPr>
      </w:pPr>
      <w:r w:rsidRPr="001C687B">
        <w:rPr>
          <w:rFonts w:ascii="Century Gothic" w:eastAsia="SimSun" w:hAnsi="Century Gothic" w:cs="Times New Roman"/>
          <w:color w:val="333333"/>
        </w:rPr>
        <w:t>If you have any questions, or have any technical issues, please call our partner agency, TLC Marketing on</w:t>
      </w:r>
    </w:p>
    <w:p w:rsidR="001C687B" w:rsidRPr="001C687B" w:rsidRDefault="001C687B" w:rsidP="001C687B">
      <w:pPr>
        <w:rPr>
          <w:rFonts w:ascii="Century Gothic" w:eastAsia="SimSun" w:hAnsi="Century Gothic" w:cs="Times New Roman"/>
          <w:color w:val="333333"/>
        </w:rPr>
      </w:pPr>
    </w:p>
    <w:p w:rsidR="001C687B" w:rsidRPr="001C687B" w:rsidRDefault="001C687B" w:rsidP="001C687B">
      <w:pPr>
        <w:rPr>
          <w:rFonts w:ascii="Century Gothic" w:eastAsia="SimSun" w:hAnsi="Century Gothic" w:cs="Times New Roman"/>
          <w:color w:val="333333"/>
        </w:rPr>
      </w:pPr>
      <w:r w:rsidRPr="001C687B">
        <w:rPr>
          <w:rFonts w:ascii="Century Gothic" w:eastAsia="SimSun" w:hAnsi="Century Gothic" w:cs="Times New Roman"/>
          <w:color w:val="333333"/>
        </w:rPr>
        <w:t>0871 230 4747*</w:t>
      </w:r>
    </w:p>
    <w:p w:rsidR="001C687B" w:rsidRPr="001C687B" w:rsidRDefault="001C687B" w:rsidP="001C687B">
      <w:pPr>
        <w:rPr>
          <w:rFonts w:ascii="Century Gothic" w:eastAsia="SimSun" w:hAnsi="Century Gothic" w:cs="Times New Roman"/>
          <w:color w:val="333333"/>
        </w:rPr>
      </w:pPr>
    </w:p>
    <w:p w:rsidR="001C687B" w:rsidRPr="001C687B" w:rsidRDefault="001C687B" w:rsidP="001C687B">
      <w:pPr>
        <w:rPr>
          <w:rFonts w:ascii="Century Gothic" w:eastAsia="SimSun" w:hAnsi="Century Gothic" w:cs="Times New Roman"/>
          <w:color w:val="333333"/>
        </w:rPr>
      </w:pPr>
      <w:r w:rsidRPr="001C687B">
        <w:rPr>
          <w:rFonts w:ascii="Century Gothic" w:eastAsia="SimSun" w:hAnsi="Century Gothic" w:cs="Times New Roman"/>
          <w:color w:val="333333"/>
        </w:rPr>
        <w:t>Alternatively, you can complete the form below and a member of our team will be in touch.</w:t>
      </w:r>
    </w:p>
    <w:p w:rsidR="001C687B" w:rsidRPr="001C687B" w:rsidRDefault="001C687B" w:rsidP="001C687B">
      <w:pPr>
        <w:rPr>
          <w:rFonts w:ascii="Century Gothic" w:eastAsia="SimSun" w:hAnsi="Century Gothic" w:cs="Times New Roman"/>
          <w:color w:val="333333"/>
        </w:rPr>
      </w:pPr>
    </w:p>
    <w:p w:rsidR="001C687B" w:rsidRPr="001C687B" w:rsidRDefault="001C687B" w:rsidP="001C687B">
      <w:pPr>
        <w:rPr>
          <w:rFonts w:ascii="Century Gothic" w:eastAsia="SimSun" w:hAnsi="Century Gothic" w:cs="Times New Roman"/>
          <w:color w:val="333333"/>
        </w:rPr>
      </w:pPr>
      <w:r w:rsidRPr="001C687B">
        <w:rPr>
          <w:rFonts w:ascii="Century Gothic" w:eastAsia="SimSun" w:hAnsi="Century Gothic" w:cs="Times New Roman"/>
          <w:color w:val="333333"/>
        </w:rPr>
        <w:t xml:space="preserve">First Name** </w:t>
      </w:r>
      <w:r w:rsidRPr="001C687B">
        <w:rPr>
          <w:rFonts w:ascii="Century Gothic" w:eastAsia="SimSun" w:hAnsi="Century Gothic" w:cs="Times New Roman"/>
          <w:color w:val="FF0000"/>
        </w:rPr>
        <w:t>(data entry field)</w:t>
      </w:r>
      <w:r w:rsidRPr="001C687B">
        <w:rPr>
          <w:rFonts w:ascii="Century Gothic" w:eastAsia="SimSun" w:hAnsi="Century Gothic" w:cs="Times New Roman"/>
          <w:color w:val="333333"/>
        </w:rPr>
        <w:br/>
        <w:t xml:space="preserve">Last Name** </w:t>
      </w:r>
      <w:r w:rsidRPr="001C687B">
        <w:rPr>
          <w:rFonts w:ascii="Century Gothic" w:eastAsia="SimSun" w:hAnsi="Century Gothic" w:cs="Times New Roman"/>
          <w:color w:val="FF0000"/>
        </w:rPr>
        <w:t>(data entry field)</w:t>
      </w:r>
    </w:p>
    <w:p w:rsidR="001C687B" w:rsidRDefault="001C687B" w:rsidP="001C687B">
      <w:pPr>
        <w:rPr>
          <w:rFonts w:ascii="Century Gothic" w:eastAsia="SimSun" w:hAnsi="Century Gothic" w:cs="Times New Roman"/>
          <w:color w:val="FF0000"/>
        </w:rPr>
      </w:pPr>
      <w:r w:rsidRPr="001C687B">
        <w:rPr>
          <w:rFonts w:ascii="Century Gothic" w:eastAsia="SimSun" w:hAnsi="Century Gothic" w:cs="Times New Roman"/>
          <w:color w:val="333333"/>
        </w:rPr>
        <w:t xml:space="preserve">Email address** </w:t>
      </w:r>
      <w:r w:rsidRPr="001C687B">
        <w:rPr>
          <w:rFonts w:ascii="Century Gothic" w:eastAsia="SimSun" w:hAnsi="Century Gothic" w:cs="Times New Roman"/>
          <w:color w:val="FF0000"/>
        </w:rPr>
        <w:t>(data entry field)</w:t>
      </w:r>
    </w:p>
    <w:p w:rsidR="00F60AC3" w:rsidRPr="001C687B" w:rsidRDefault="00F60AC3" w:rsidP="001C687B">
      <w:pPr>
        <w:rPr>
          <w:rFonts w:ascii="Century Gothic" w:eastAsia="SimSun" w:hAnsi="Century Gothic" w:cs="Times New Roman"/>
          <w:color w:val="333333"/>
        </w:rPr>
      </w:pPr>
      <w:r w:rsidRPr="00F60AC3">
        <w:rPr>
          <w:rFonts w:ascii="Century Gothic" w:eastAsia="SimSun" w:hAnsi="Century Gothic" w:cs="Times New Roman"/>
        </w:rPr>
        <w:t>Bupa policy number**</w:t>
      </w:r>
      <w:r>
        <w:rPr>
          <w:rFonts w:ascii="Century Gothic" w:eastAsia="SimSun" w:hAnsi="Century Gothic" w:cs="Times New Roman"/>
          <w:color w:val="FF0000"/>
        </w:rPr>
        <w:t xml:space="preserve"> (data entry field)</w:t>
      </w:r>
    </w:p>
    <w:p w:rsidR="001C687B" w:rsidRPr="001C687B" w:rsidRDefault="001C687B" w:rsidP="001C687B">
      <w:pPr>
        <w:rPr>
          <w:rFonts w:ascii="Century Gothic" w:eastAsia="SimSun" w:hAnsi="Century Gothic" w:cs="Times New Roman"/>
          <w:color w:val="333333"/>
        </w:rPr>
      </w:pPr>
      <w:r w:rsidRPr="001C687B">
        <w:rPr>
          <w:rFonts w:ascii="Century Gothic" w:eastAsia="SimSun" w:hAnsi="Century Gothic" w:cs="Times New Roman"/>
          <w:color w:val="333333"/>
        </w:rPr>
        <w:t xml:space="preserve">Reason for question** </w:t>
      </w:r>
      <w:r w:rsidRPr="001C687B">
        <w:rPr>
          <w:rFonts w:ascii="Century Gothic" w:eastAsia="SimSun" w:hAnsi="Century Gothic" w:cs="Times New Roman"/>
        </w:rPr>
        <w:t xml:space="preserve">(My </w:t>
      </w:r>
      <w:r w:rsidR="00DA0B77">
        <w:rPr>
          <w:rFonts w:ascii="Century Gothic" w:eastAsia="SimSun" w:hAnsi="Century Gothic" w:cs="Times New Roman"/>
        </w:rPr>
        <w:t>Bupa policy number hasn’t been recognised</w:t>
      </w:r>
      <w:r w:rsidRPr="001C687B">
        <w:rPr>
          <w:rFonts w:ascii="Century Gothic" w:eastAsia="SimSun" w:hAnsi="Century Gothic" w:cs="Times New Roman"/>
        </w:rPr>
        <w:t xml:space="preserve"> /</w:t>
      </w:r>
      <w:r w:rsidR="00DA0B77">
        <w:rPr>
          <w:rFonts w:ascii="Century Gothic" w:eastAsia="SimSun" w:hAnsi="Century Gothic" w:cs="Times New Roman"/>
        </w:rPr>
        <w:t xml:space="preserve"> I haven’t received my adidas code</w:t>
      </w:r>
      <w:r w:rsidR="00DA0B77" w:rsidRPr="001C687B">
        <w:rPr>
          <w:rFonts w:ascii="Century Gothic" w:eastAsia="SimSun" w:hAnsi="Century Gothic" w:cs="Times New Roman"/>
        </w:rPr>
        <w:t xml:space="preserve">/ </w:t>
      </w:r>
      <w:r w:rsidRPr="001C687B">
        <w:rPr>
          <w:rFonts w:ascii="Century Gothic" w:eastAsia="SimSun" w:hAnsi="Century Gothic" w:cs="Times New Roman"/>
        </w:rPr>
        <w:t xml:space="preserve"> I’m experiencing technical difficulties with the website / other)</w:t>
      </w:r>
      <w:r w:rsidRPr="001C687B">
        <w:rPr>
          <w:rFonts w:ascii="Century Gothic" w:eastAsia="SimSun" w:hAnsi="Century Gothic" w:cs="Times New Roman"/>
          <w:color w:val="FF0000"/>
        </w:rPr>
        <w:t xml:space="preserve"> – drop down</w:t>
      </w:r>
    </w:p>
    <w:p w:rsidR="001C687B" w:rsidRPr="001C687B" w:rsidRDefault="001C687B" w:rsidP="001C687B">
      <w:pPr>
        <w:rPr>
          <w:rFonts w:ascii="Century Gothic" w:eastAsia="SimSun" w:hAnsi="Century Gothic" w:cs="Times New Roman"/>
          <w:color w:val="333333"/>
        </w:rPr>
      </w:pPr>
      <w:r w:rsidRPr="001C687B">
        <w:rPr>
          <w:rFonts w:ascii="Century Gothic" w:eastAsia="SimSun" w:hAnsi="Century Gothic" w:cs="Times New Roman"/>
          <w:color w:val="333333"/>
        </w:rPr>
        <w:t xml:space="preserve">Description** </w:t>
      </w:r>
      <w:r w:rsidRPr="001C687B">
        <w:rPr>
          <w:rFonts w:ascii="Century Gothic" w:eastAsia="SimSun" w:hAnsi="Century Gothic" w:cs="Times New Roman"/>
          <w:color w:val="FF0000"/>
        </w:rPr>
        <w:t>(data entry field)</w:t>
      </w:r>
    </w:p>
    <w:p w:rsidR="001C687B" w:rsidRPr="001C687B" w:rsidRDefault="001C687B" w:rsidP="001C687B">
      <w:pPr>
        <w:rPr>
          <w:rFonts w:ascii="Century Gothic" w:eastAsia="SimSun" w:hAnsi="Century Gothic" w:cs="Times New Roman"/>
          <w:color w:val="333333"/>
        </w:rPr>
      </w:pPr>
    </w:p>
    <w:p w:rsidR="001C687B" w:rsidRPr="001C687B" w:rsidRDefault="001C687B" w:rsidP="001C687B">
      <w:pPr>
        <w:rPr>
          <w:rFonts w:ascii="Century Gothic" w:eastAsia="SimSun" w:hAnsi="Century Gothic" w:cs="Times New Roman"/>
          <w:color w:val="333333"/>
        </w:rPr>
      </w:pPr>
      <w:r w:rsidRPr="001C687B">
        <w:rPr>
          <w:rFonts w:ascii="Century Gothic" w:eastAsia="SimSun" w:hAnsi="Century Gothic" w:cs="Times New Roman"/>
          <w:color w:val="333333"/>
        </w:rPr>
        <w:t>{submit}</w:t>
      </w:r>
    </w:p>
    <w:p w:rsidR="001C687B" w:rsidRPr="001C687B" w:rsidRDefault="001C687B" w:rsidP="001C687B">
      <w:pPr>
        <w:pStyle w:val="small-print"/>
        <w:rPr>
          <w:rFonts w:ascii="Century Gothic" w:hAnsi="Century Gothic"/>
          <w:color w:val="333333"/>
          <w:sz w:val="24"/>
          <w:szCs w:val="24"/>
        </w:rPr>
      </w:pPr>
      <w:r w:rsidRPr="001C687B">
        <w:rPr>
          <w:rFonts w:ascii="Century Gothic" w:hAnsi="Century Gothic"/>
          <w:color w:val="333333"/>
          <w:sz w:val="24"/>
          <w:szCs w:val="24"/>
        </w:rPr>
        <w:t>*Lines are open Monday to Friday from 9:30 to 17:30, excluding bank holidays. Please note calls are charged at no more than 10p per minute from BT landlines. Calls from mobiles and other network providers may vary. Calls may be recorded and may be monitored.</w:t>
      </w:r>
    </w:p>
    <w:p w:rsidR="001C687B" w:rsidRPr="001C687B" w:rsidRDefault="001C687B" w:rsidP="001C687B">
      <w:pPr>
        <w:pStyle w:val="small-print"/>
        <w:rPr>
          <w:rFonts w:ascii="Century Gothic" w:hAnsi="Century Gothic"/>
          <w:color w:val="333333"/>
          <w:sz w:val="24"/>
          <w:szCs w:val="24"/>
        </w:rPr>
      </w:pPr>
      <w:r w:rsidRPr="001C687B">
        <w:rPr>
          <w:rFonts w:ascii="Century Gothic" w:hAnsi="Century Gothic"/>
          <w:color w:val="333333"/>
          <w:sz w:val="24"/>
          <w:szCs w:val="24"/>
        </w:rPr>
        <w:lastRenderedPageBreak/>
        <w:t>**Required fields</w:t>
      </w:r>
    </w:p>
    <w:p w:rsidR="009B1C74" w:rsidRPr="001C687B" w:rsidRDefault="009B1C74" w:rsidP="00D4620A">
      <w:pPr>
        <w:widowControl w:val="0"/>
        <w:autoSpaceDE w:val="0"/>
        <w:autoSpaceDN w:val="0"/>
        <w:adjustRightInd w:val="0"/>
        <w:spacing w:after="280"/>
        <w:rPr>
          <w:rFonts w:ascii="Century Gothic" w:hAnsi="Century Gothic" w:cstheme="minorHAnsi"/>
          <w:highlight w:val="yellow"/>
        </w:rPr>
      </w:pPr>
    </w:p>
    <w:p w:rsidR="00D4620A" w:rsidRPr="008C3326" w:rsidRDefault="00D4620A" w:rsidP="00D4620A">
      <w:pPr>
        <w:widowControl w:val="0"/>
        <w:autoSpaceDE w:val="0"/>
        <w:autoSpaceDN w:val="0"/>
        <w:adjustRightInd w:val="0"/>
        <w:spacing w:after="280"/>
        <w:rPr>
          <w:rFonts w:ascii="Century Gothic" w:hAnsi="Century Gothic" w:cstheme="minorHAnsi"/>
          <w:b/>
          <w:u w:val="single"/>
        </w:rPr>
      </w:pPr>
      <w:r w:rsidRPr="008C3326">
        <w:rPr>
          <w:rFonts w:ascii="Century Gothic" w:hAnsi="Century Gothic" w:cstheme="minorHAnsi"/>
          <w:b/>
          <w:highlight w:val="yellow"/>
          <w:u w:val="single"/>
        </w:rPr>
        <w:t>FAQs</w:t>
      </w:r>
    </w:p>
    <w:p w:rsidR="00B77BBD" w:rsidRDefault="008E0FC7" w:rsidP="008E0FC7">
      <w:pPr>
        <w:widowControl w:val="0"/>
        <w:autoSpaceDE w:val="0"/>
        <w:autoSpaceDN w:val="0"/>
        <w:adjustRightInd w:val="0"/>
        <w:spacing w:after="280"/>
        <w:rPr>
          <w:rFonts w:ascii="Century Gothic" w:hAnsi="Century Gothic"/>
        </w:rPr>
      </w:pPr>
      <w:r w:rsidRPr="001C687B">
        <w:rPr>
          <w:rFonts w:ascii="Century Gothic" w:hAnsi="Century Gothic" w:cstheme="minorHAnsi"/>
          <w:b/>
        </w:rPr>
        <w:t xml:space="preserve">How do I qualify for a free pair of </w:t>
      </w:r>
      <w:del w:id="13" w:author="darcyn" w:date="2015-05-26T14:10:00Z">
        <w:r w:rsidRPr="001C687B" w:rsidDel="00E153F3">
          <w:rPr>
            <w:rFonts w:ascii="Century Gothic" w:hAnsi="Century Gothic" w:cstheme="minorHAnsi"/>
            <w:b/>
          </w:rPr>
          <w:delText xml:space="preserve">mi </w:delText>
        </w:r>
      </w:del>
      <w:ins w:id="14" w:author="darcyn" w:date="2015-05-26T14:10:00Z">
        <w:r w:rsidR="00E153F3">
          <w:rPr>
            <w:rFonts w:ascii="Century Gothic" w:hAnsi="Century Gothic" w:cstheme="minorHAnsi"/>
            <w:b/>
          </w:rPr>
          <w:t>M</w:t>
        </w:r>
        <w:r w:rsidR="00E153F3" w:rsidRPr="001C687B">
          <w:rPr>
            <w:rFonts w:ascii="Century Gothic" w:hAnsi="Century Gothic" w:cstheme="minorHAnsi"/>
            <w:b/>
          </w:rPr>
          <w:t xml:space="preserve">i </w:t>
        </w:r>
      </w:ins>
      <w:r w:rsidRPr="001C687B">
        <w:rPr>
          <w:rFonts w:ascii="Century Gothic" w:hAnsi="Century Gothic" w:cstheme="minorHAnsi"/>
          <w:b/>
        </w:rPr>
        <w:t xml:space="preserve">adidas trainers from </w:t>
      </w:r>
      <w:r w:rsidR="008C3326">
        <w:rPr>
          <w:rFonts w:ascii="Century Gothic" w:hAnsi="Century Gothic" w:cstheme="minorHAnsi"/>
          <w:b/>
        </w:rPr>
        <w:t>Bupa?</w:t>
      </w:r>
      <w:r w:rsidR="00DA0B77">
        <w:rPr>
          <w:rFonts w:ascii="Century Gothic" w:hAnsi="Century Gothic" w:cstheme="minorHAnsi"/>
          <w:b/>
        </w:rPr>
        <w:br/>
      </w:r>
      <w:r w:rsidRPr="001C687B">
        <w:rPr>
          <w:rFonts w:ascii="Century Gothic" w:hAnsi="Century Gothic"/>
        </w:rPr>
        <w:t xml:space="preserve">Customers must purchase </w:t>
      </w:r>
      <w:r w:rsidR="008C3326">
        <w:rPr>
          <w:rFonts w:ascii="Century Gothic" w:hAnsi="Century Gothic"/>
        </w:rPr>
        <w:t xml:space="preserve">a Bupa </w:t>
      </w:r>
      <w:commentRangeStart w:id="15"/>
      <w:r w:rsidR="008C3326">
        <w:rPr>
          <w:rFonts w:ascii="Century Gothic" w:hAnsi="Century Gothic"/>
        </w:rPr>
        <w:t>PMI</w:t>
      </w:r>
      <w:commentRangeEnd w:id="15"/>
      <w:r w:rsidR="007D4DD4">
        <w:rPr>
          <w:rStyle w:val="CommentReference"/>
        </w:rPr>
        <w:commentReference w:id="15"/>
      </w:r>
      <w:r w:rsidR="008C3326">
        <w:rPr>
          <w:rFonts w:ascii="Century Gothic" w:hAnsi="Century Gothic"/>
        </w:rPr>
        <w:t xml:space="preserve"> Policy through the PPC channel </w:t>
      </w:r>
      <w:r w:rsidRPr="001C687B">
        <w:rPr>
          <w:rFonts w:ascii="Century Gothic" w:hAnsi="Century Gothic"/>
        </w:rPr>
        <w:t>within the promotional period. Th</w:t>
      </w:r>
      <w:r w:rsidR="008E675A" w:rsidRPr="001C687B">
        <w:rPr>
          <w:rFonts w:ascii="Century Gothic" w:hAnsi="Century Gothic"/>
        </w:rPr>
        <w:t xml:space="preserve">e promotional </w:t>
      </w:r>
      <w:r w:rsidR="008C3326">
        <w:rPr>
          <w:rFonts w:ascii="Century Gothic" w:hAnsi="Century Gothic"/>
        </w:rPr>
        <w:t>p</w:t>
      </w:r>
      <w:r w:rsidR="008E675A" w:rsidRPr="001C687B">
        <w:rPr>
          <w:rFonts w:ascii="Century Gothic" w:hAnsi="Century Gothic"/>
        </w:rPr>
        <w:t>eriod is</w:t>
      </w:r>
      <w:ins w:id="16" w:author="darcyn" w:date="2015-05-26T13:31:00Z">
        <w:r w:rsidR="006865D9">
          <w:rPr>
            <w:rFonts w:ascii="Century Gothic" w:hAnsi="Century Gothic"/>
          </w:rPr>
          <w:t xml:space="preserve"> from</w:t>
        </w:r>
      </w:ins>
      <w:r w:rsidR="008E675A" w:rsidRPr="001C687B">
        <w:rPr>
          <w:rFonts w:ascii="Century Gothic" w:hAnsi="Century Gothic"/>
        </w:rPr>
        <w:t xml:space="preserve"> </w:t>
      </w:r>
      <w:r w:rsidR="00003CD6">
        <w:rPr>
          <w:rFonts w:ascii="Century Gothic" w:hAnsi="Century Gothic"/>
        </w:rPr>
        <w:t>1</w:t>
      </w:r>
      <w:r w:rsidR="00003CD6" w:rsidRPr="00003CD6">
        <w:rPr>
          <w:rFonts w:ascii="Century Gothic" w:hAnsi="Century Gothic"/>
          <w:vertAlign w:val="superscript"/>
        </w:rPr>
        <w:t>st</w:t>
      </w:r>
      <w:r w:rsidR="00003CD6">
        <w:rPr>
          <w:rFonts w:ascii="Century Gothic" w:hAnsi="Century Gothic"/>
        </w:rPr>
        <w:t xml:space="preserve"> July 2015</w:t>
      </w:r>
      <w:r w:rsidR="008E675A" w:rsidRPr="001C687B">
        <w:rPr>
          <w:rFonts w:ascii="Century Gothic" w:hAnsi="Century Gothic"/>
        </w:rPr>
        <w:t xml:space="preserve"> </w:t>
      </w:r>
      <w:del w:id="17" w:author="darcyn" w:date="2015-05-26T13:31:00Z">
        <w:r w:rsidR="008E675A" w:rsidRPr="001C687B" w:rsidDel="006865D9">
          <w:rPr>
            <w:rFonts w:ascii="Century Gothic" w:hAnsi="Century Gothic"/>
          </w:rPr>
          <w:delText xml:space="preserve">to </w:delText>
        </w:r>
      </w:del>
      <w:r w:rsidR="00592F7F">
        <w:rPr>
          <w:rFonts w:ascii="Century Gothic" w:hAnsi="Century Gothic"/>
        </w:rPr>
        <w:t>31st August 2015</w:t>
      </w:r>
      <w:r w:rsidR="00B77BBD">
        <w:rPr>
          <w:rFonts w:ascii="Century Gothic" w:hAnsi="Century Gothic"/>
        </w:rPr>
        <w:t>.</w:t>
      </w:r>
    </w:p>
    <w:p w:rsidR="00B77BBD" w:rsidRPr="00B77BBD" w:rsidRDefault="00B77BBD" w:rsidP="008E0FC7">
      <w:pPr>
        <w:widowControl w:val="0"/>
        <w:autoSpaceDE w:val="0"/>
        <w:autoSpaceDN w:val="0"/>
        <w:adjustRightInd w:val="0"/>
        <w:spacing w:after="280"/>
        <w:rPr>
          <w:rFonts w:ascii="Century Gothic" w:hAnsi="Century Gothic"/>
          <w:b/>
        </w:rPr>
      </w:pPr>
      <w:del w:id="18" w:author="darcyn" w:date="2015-05-26T13:31:00Z">
        <w:r w:rsidDel="006865D9">
          <w:rPr>
            <w:rFonts w:ascii="Century Gothic" w:hAnsi="Century Gothic"/>
            <w:b/>
          </w:rPr>
          <w:delText>How long do I have to wait from the date I purchased my Bupa PMI policy before I can claim for my free adidas trainers?</w:delText>
        </w:r>
      </w:del>
      <w:ins w:id="19" w:author="darcyn" w:date="2015-05-26T13:31:00Z">
        <w:r w:rsidR="006865D9">
          <w:rPr>
            <w:rFonts w:ascii="Century Gothic" w:hAnsi="Century Gothic"/>
            <w:b/>
          </w:rPr>
          <w:t xml:space="preserve">When can I claim for my free </w:t>
        </w:r>
      </w:ins>
      <w:ins w:id="20" w:author="darcyn" w:date="2015-05-26T14:10:00Z">
        <w:r w:rsidR="00E153F3">
          <w:rPr>
            <w:rFonts w:ascii="Century Gothic" w:hAnsi="Century Gothic"/>
            <w:b/>
          </w:rPr>
          <w:t>M</w:t>
        </w:r>
      </w:ins>
      <w:ins w:id="21" w:author="darcyn" w:date="2015-05-26T13:32:00Z">
        <w:r w:rsidR="006865D9">
          <w:rPr>
            <w:rFonts w:ascii="Century Gothic" w:hAnsi="Century Gothic"/>
            <w:b/>
          </w:rPr>
          <w:t xml:space="preserve">i </w:t>
        </w:r>
      </w:ins>
      <w:ins w:id="22" w:author="darcyn" w:date="2015-05-26T13:31:00Z">
        <w:r w:rsidR="006865D9">
          <w:rPr>
            <w:rFonts w:ascii="Century Gothic" w:hAnsi="Century Gothic"/>
            <w:b/>
          </w:rPr>
          <w:t>adidas trainers?</w:t>
        </w:r>
      </w:ins>
      <w:r>
        <w:rPr>
          <w:rFonts w:ascii="Century Gothic" w:hAnsi="Century Gothic"/>
          <w:b/>
        </w:rPr>
        <w:br/>
      </w:r>
      <w:r w:rsidR="008D5091" w:rsidRPr="008D5091">
        <w:rPr>
          <w:rFonts w:ascii="Century Gothic" w:hAnsi="Century Gothic"/>
        </w:rPr>
        <w:t xml:space="preserve">You must wait </w:t>
      </w:r>
      <w:ins w:id="23" w:author="darcyn" w:date="2015-05-26T13:32:00Z">
        <w:r w:rsidR="006865D9">
          <w:rPr>
            <w:rFonts w:ascii="Century Gothic" w:hAnsi="Century Gothic"/>
          </w:rPr>
          <w:t>until the end of the</w:t>
        </w:r>
      </w:ins>
      <w:del w:id="24" w:author="darcyn" w:date="2015-05-26T13:32:00Z">
        <w:r w:rsidR="008D5091" w:rsidRPr="008D5091" w:rsidDel="006865D9">
          <w:rPr>
            <w:rFonts w:ascii="Century Gothic" w:hAnsi="Century Gothic"/>
          </w:rPr>
          <w:delText xml:space="preserve">a  </w:delText>
        </w:r>
      </w:del>
      <w:r w:rsidR="008D5091" w:rsidRPr="008D5091">
        <w:rPr>
          <w:rFonts w:ascii="Century Gothic" w:hAnsi="Century Gothic"/>
        </w:rPr>
        <w:t>21 day cooling off period</w:t>
      </w:r>
      <w:ins w:id="25" w:author="darcyn" w:date="2015-05-26T13:33:00Z">
        <w:r w:rsidR="006865D9">
          <w:rPr>
            <w:rFonts w:ascii="Century Gothic" w:hAnsi="Century Gothic"/>
          </w:rPr>
          <w:t xml:space="preserve">. After this </w:t>
        </w:r>
      </w:ins>
      <w:r w:rsidR="008D5091" w:rsidRPr="008D5091">
        <w:rPr>
          <w:rFonts w:ascii="Century Gothic" w:hAnsi="Century Gothic"/>
        </w:rPr>
        <w:t xml:space="preserve"> </w:t>
      </w:r>
      <w:del w:id="26" w:author="darcyn" w:date="2015-05-26T13:33:00Z">
        <w:r w:rsidR="008D5091" w:rsidRPr="008D5091" w:rsidDel="006865D9">
          <w:rPr>
            <w:rFonts w:ascii="Century Gothic" w:hAnsi="Century Gothic"/>
          </w:rPr>
          <w:delText xml:space="preserve">before </w:delText>
        </w:r>
      </w:del>
      <w:r w:rsidR="008D5091" w:rsidRPr="008D5091">
        <w:rPr>
          <w:rFonts w:ascii="Century Gothic" w:hAnsi="Century Gothic"/>
        </w:rPr>
        <w:t xml:space="preserve">you will receive an email with </w:t>
      </w:r>
      <w:del w:id="27" w:author="darcyn" w:date="2015-05-26T13:33:00Z">
        <w:r w:rsidR="008D5091" w:rsidRPr="008D5091" w:rsidDel="006865D9">
          <w:rPr>
            <w:rFonts w:ascii="Century Gothic" w:hAnsi="Century Gothic"/>
          </w:rPr>
          <w:delText xml:space="preserve">information </w:delText>
        </w:r>
      </w:del>
      <w:ins w:id="28" w:author="darcyn" w:date="2015-05-26T13:33:00Z">
        <w:r w:rsidR="006865D9">
          <w:rPr>
            <w:rFonts w:ascii="Century Gothic" w:hAnsi="Century Gothic"/>
          </w:rPr>
          <w:t>details</w:t>
        </w:r>
        <w:r w:rsidR="006865D9" w:rsidRPr="008D5091">
          <w:rPr>
            <w:rFonts w:ascii="Century Gothic" w:hAnsi="Century Gothic"/>
          </w:rPr>
          <w:t xml:space="preserve"> </w:t>
        </w:r>
      </w:ins>
      <w:r w:rsidR="008D5091" w:rsidRPr="008D5091">
        <w:rPr>
          <w:rFonts w:ascii="Century Gothic" w:hAnsi="Century Gothic"/>
        </w:rPr>
        <w:t>on how to claim you</w:t>
      </w:r>
      <w:ins w:id="29" w:author="darcyn" w:date="2015-05-26T13:33:00Z">
        <w:r w:rsidR="006865D9">
          <w:rPr>
            <w:rFonts w:ascii="Century Gothic" w:hAnsi="Century Gothic"/>
          </w:rPr>
          <w:t>r</w:t>
        </w:r>
      </w:ins>
      <w:r w:rsidR="008D5091" w:rsidRPr="008D5091">
        <w:rPr>
          <w:rFonts w:ascii="Century Gothic" w:hAnsi="Century Gothic"/>
        </w:rPr>
        <w:t xml:space="preserve"> free pair of </w:t>
      </w:r>
      <w:del w:id="30" w:author="darcyn" w:date="2015-05-26T14:10:00Z">
        <w:r w:rsidR="008D5091" w:rsidRPr="008D5091" w:rsidDel="00E153F3">
          <w:rPr>
            <w:rFonts w:ascii="Century Gothic" w:hAnsi="Century Gothic"/>
          </w:rPr>
          <w:delText xml:space="preserve">mi </w:delText>
        </w:r>
      </w:del>
      <w:commentRangeStart w:id="31"/>
      <w:ins w:id="32" w:author="darcyn" w:date="2015-05-26T14:10:00Z">
        <w:r w:rsidR="00E153F3">
          <w:rPr>
            <w:rFonts w:ascii="Century Gothic" w:hAnsi="Century Gothic"/>
          </w:rPr>
          <w:t>M</w:t>
        </w:r>
        <w:r w:rsidR="00E153F3" w:rsidRPr="008D5091">
          <w:rPr>
            <w:rFonts w:ascii="Century Gothic" w:hAnsi="Century Gothic"/>
          </w:rPr>
          <w:t xml:space="preserve">i </w:t>
        </w:r>
      </w:ins>
      <w:r w:rsidR="008D5091" w:rsidRPr="008D5091">
        <w:rPr>
          <w:rFonts w:ascii="Century Gothic" w:hAnsi="Century Gothic"/>
        </w:rPr>
        <w:t>a</w:t>
      </w:r>
      <w:commentRangeEnd w:id="31"/>
      <w:r w:rsidR="00C74F6B">
        <w:rPr>
          <w:rStyle w:val="CommentReference"/>
        </w:rPr>
        <w:commentReference w:id="31"/>
      </w:r>
      <w:r w:rsidR="008D5091" w:rsidRPr="008D5091">
        <w:rPr>
          <w:rFonts w:ascii="Century Gothic" w:hAnsi="Century Gothic"/>
        </w:rPr>
        <w:t>didas trainers.</w:t>
      </w:r>
      <w:r w:rsidR="008D5091">
        <w:rPr>
          <w:rFonts w:ascii="Century Gothic" w:hAnsi="Century Gothic"/>
          <w:b/>
        </w:rPr>
        <w:t xml:space="preserve"> </w:t>
      </w:r>
    </w:p>
    <w:p w:rsidR="00BC587B" w:rsidRDefault="008E0FC7" w:rsidP="008E0FC7">
      <w:pPr>
        <w:pStyle w:val="NoSpacing"/>
        <w:rPr>
          <w:rFonts w:ascii="Century Gothic" w:hAnsi="Century Gothic"/>
          <w:b/>
        </w:rPr>
      </w:pPr>
      <w:r w:rsidRPr="001C687B">
        <w:rPr>
          <w:rFonts w:ascii="Century Gothic" w:hAnsi="Century Gothic"/>
          <w:b/>
        </w:rPr>
        <w:t xml:space="preserve">What adidas trainers </w:t>
      </w:r>
      <w:r w:rsidR="00BC587B">
        <w:rPr>
          <w:rFonts w:ascii="Century Gothic" w:hAnsi="Century Gothic"/>
          <w:b/>
        </w:rPr>
        <w:t>are included in the offer?</w:t>
      </w:r>
    </w:p>
    <w:p w:rsidR="008E0FC7" w:rsidRDefault="00BC587B" w:rsidP="008E0FC7">
      <w:pPr>
        <w:pStyle w:val="NoSpacing"/>
        <w:rPr>
          <w:rFonts w:ascii="Century Gothic" w:hAnsi="Century Gothic"/>
        </w:rPr>
      </w:pPr>
      <w:r w:rsidRPr="00BC587B">
        <w:rPr>
          <w:rFonts w:ascii="Century Gothic" w:hAnsi="Century Gothic"/>
        </w:rPr>
        <w:t>The Mi Duramo 6.</w:t>
      </w:r>
      <w:r w:rsidR="008E0FC7" w:rsidRPr="00BC587B">
        <w:rPr>
          <w:rFonts w:ascii="Century Gothic" w:hAnsi="Century Gothic"/>
        </w:rPr>
        <w:t xml:space="preserve"> </w:t>
      </w:r>
    </w:p>
    <w:p w:rsidR="00BC587B" w:rsidRDefault="00BC587B" w:rsidP="008E0FC7">
      <w:pPr>
        <w:pStyle w:val="NoSpacing"/>
        <w:rPr>
          <w:rFonts w:ascii="Century Gothic" w:hAnsi="Century Gothic"/>
        </w:rPr>
      </w:pPr>
    </w:p>
    <w:p w:rsidR="008E0FC7" w:rsidRPr="001C687B" w:rsidRDefault="008E0FC7" w:rsidP="008E0FC7">
      <w:pPr>
        <w:widowControl w:val="0"/>
        <w:autoSpaceDE w:val="0"/>
        <w:autoSpaceDN w:val="0"/>
        <w:adjustRightInd w:val="0"/>
        <w:spacing w:after="280"/>
        <w:rPr>
          <w:rFonts w:ascii="Century Gothic" w:hAnsi="Century Gothic" w:cstheme="minorHAnsi"/>
        </w:rPr>
      </w:pPr>
      <w:r w:rsidRPr="001C687B">
        <w:rPr>
          <w:rFonts w:ascii="Century Gothic" w:hAnsi="Century Gothic" w:cstheme="minorHAnsi"/>
          <w:b/>
        </w:rPr>
        <w:t>What happens to my claim after I</w:t>
      </w:r>
      <w:ins w:id="33" w:author="Parekhde" w:date="2015-05-28T14:50:00Z">
        <w:r w:rsidR="00C74F6B">
          <w:rPr>
            <w:rFonts w:ascii="Century Gothic" w:hAnsi="Century Gothic" w:cstheme="minorHAnsi"/>
            <w:b/>
          </w:rPr>
          <w:t>’ve</w:t>
        </w:r>
      </w:ins>
      <w:r w:rsidRPr="001C687B">
        <w:rPr>
          <w:rFonts w:ascii="Century Gothic" w:hAnsi="Century Gothic" w:cstheme="minorHAnsi"/>
          <w:b/>
        </w:rPr>
        <w:t xml:space="preserve"> submitted my details?</w:t>
      </w:r>
      <w:r w:rsidR="007C5D20" w:rsidRPr="001C687B">
        <w:rPr>
          <w:rFonts w:ascii="Century Gothic" w:hAnsi="Century Gothic" w:cstheme="minorHAnsi"/>
          <w:b/>
        </w:rPr>
        <w:br/>
      </w:r>
      <w:r w:rsidR="007C5D20" w:rsidRPr="001C687B">
        <w:rPr>
          <w:rFonts w:ascii="Century Gothic" w:hAnsi="Century Gothic" w:cstheme="minorHAnsi"/>
        </w:rPr>
        <w:t>W</w:t>
      </w:r>
      <w:r w:rsidRPr="001C687B">
        <w:rPr>
          <w:rFonts w:ascii="Century Gothic" w:hAnsi="Century Gothic" w:cstheme="minorHAnsi"/>
        </w:rPr>
        <w:t xml:space="preserve">e need to validate your details to ensure that you qualify for this offer. Please wait up to 48 </w:t>
      </w:r>
      <w:r w:rsidRPr="00DA0B77">
        <w:rPr>
          <w:rFonts w:ascii="Century Gothic" w:hAnsi="Century Gothic" w:cstheme="minorHAnsi"/>
        </w:rPr>
        <w:t>hours</w:t>
      </w:r>
      <w:r w:rsidR="00BC587B">
        <w:rPr>
          <w:rFonts w:ascii="Century Gothic" w:hAnsi="Century Gothic" w:cstheme="minorHAnsi"/>
        </w:rPr>
        <w:t xml:space="preserve"> (two</w:t>
      </w:r>
      <w:r w:rsidR="009C7DFE" w:rsidRPr="00DA0B77">
        <w:rPr>
          <w:rFonts w:ascii="Century Gothic" w:hAnsi="Century Gothic" w:cstheme="minorHAnsi"/>
        </w:rPr>
        <w:t xml:space="preserve"> working days)</w:t>
      </w:r>
      <w:r w:rsidRPr="001C687B">
        <w:rPr>
          <w:rFonts w:ascii="Century Gothic" w:hAnsi="Century Gothic" w:cstheme="minorHAnsi"/>
        </w:rPr>
        <w:t xml:space="preserve"> for us to validate your claim and send you your </w:t>
      </w:r>
      <w:del w:id="34" w:author="darcyn" w:date="2015-05-26T14:11:00Z">
        <w:r w:rsidRPr="001C687B" w:rsidDel="00E153F3">
          <w:rPr>
            <w:rFonts w:ascii="Century Gothic" w:hAnsi="Century Gothic" w:cstheme="minorHAnsi"/>
          </w:rPr>
          <w:delText xml:space="preserve">mi </w:delText>
        </w:r>
      </w:del>
      <w:ins w:id="35" w:author="darcyn" w:date="2015-05-26T14:11:00Z">
        <w:r w:rsidR="00E153F3">
          <w:rPr>
            <w:rFonts w:ascii="Century Gothic" w:hAnsi="Century Gothic" w:cstheme="minorHAnsi"/>
          </w:rPr>
          <w:t>M</w:t>
        </w:r>
        <w:r w:rsidR="00E153F3" w:rsidRPr="001C687B">
          <w:rPr>
            <w:rFonts w:ascii="Century Gothic" w:hAnsi="Century Gothic" w:cstheme="minorHAnsi"/>
          </w:rPr>
          <w:t xml:space="preserve">i </w:t>
        </w:r>
      </w:ins>
      <w:r w:rsidRPr="001C687B">
        <w:rPr>
          <w:rFonts w:ascii="Century Gothic" w:hAnsi="Century Gothic" w:cstheme="minorHAnsi"/>
        </w:rPr>
        <w:t xml:space="preserve">adidas </w:t>
      </w:r>
      <w:r w:rsidR="00BC587B">
        <w:rPr>
          <w:rFonts w:ascii="Century Gothic" w:hAnsi="Century Gothic" w:cstheme="minorHAnsi"/>
        </w:rPr>
        <w:t xml:space="preserve">promotion </w:t>
      </w:r>
      <w:r w:rsidRPr="001C687B">
        <w:rPr>
          <w:rFonts w:ascii="Century Gothic" w:hAnsi="Century Gothic" w:cstheme="minorHAnsi"/>
        </w:rPr>
        <w:t xml:space="preserve">code. </w:t>
      </w:r>
    </w:p>
    <w:p w:rsidR="008E0FC7" w:rsidRDefault="008E0FC7" w:rsidP="008E0FC7">
      <w:pPr>
        <w:widowControl w:val="0"/>
        <w:autoSpaceDE w:val="0"/>
        <w:autoSpaceDN w:val="0"/>
        <w:adjustRightInd w:val="0"/>
        <w:spacing w:after="280"/>
        <w:rPr>
          <w:rFonts w:ascii="Century Gothic" w:hAnsi="Century Gothic" w:cstheme="minorHAnsi"/>
        </w:rPr>
      </w:pPr>
      <w:r w:rsidRPr="00DA0B77">
        <w:rPr>
          <w:rFonts w:ascii="Century Gothic" w:hAnsi="Century Gothic" w:cstheme="minorHAnsi"/>
          <w:b/>
        </w:rPr>
        <w:t>What happens after 48 hours</w:t>
      </w:r>
      <w:r w:rsidR="00BC587B">
        <w:rPr>
          <w:rFonts w:ascii="Century Gothic" w:hAnsi="Century Gothic" w:cstheme="minorHAnsi"/>
          <w:b/>
        </w:rPr>
        <w:t xml:space="preserve"> (two</w:t>
      </w:r>
      <w:r w:rsidR="009C7DFE" w:rsidRPr="00DA0B77">
        <w:rPr>
          <w:rFonts w:ascii="Century Gothic" w:hAnsi="Century Gothic" w:cstheme="minorHAnsi"/>
          <w:b/>
        </w:rPr>
        <w:t xml:space="preserve"> working days)</w:t>
      </w:r>
      <w:r w:rsidRPr="00DA0B77">
        <w:rPr>
          <w:rFonts w:ascii="Century Gothic" w:hAnsi="Century Gothic" w:cstheme="minorHAnsi"/>
          <w:b/>
        </w:rPr>
        <w:t>?</w:t>
      </w:r>
      <w:r w:rsidR="007C5D20" w:rsidRPr="00DA0B77">
        <w:rPr>
          <w:rFonts w:ascii="Century Gothic" w:hAnsi="Century Gothic" w:cstheme="minorHAnsi"/>
          <w:b/>
        </w:rPr>
        <w:br/>
      </w:r>
      <w:r w:rsidRPr="00DA0B77">
        <w:rPr>
          <w:rFonts w:ascii="Century Gothic" w:hAnsi="Century Gothic" w:cstheme="minorHAnsi"/>
        </w:rPr>
        <w:t xml:space="preserve">If you have not heard from us and not received an email with your </w:t>
      </w:r>
      <w:del w:id="36" w:author="darcyn" w:date="2015-05-26T14:11:00Z">
        <w:r w:rsidRPr="00DA0B77" w:rsidDel="00E153F3">
          <w:rPr>
            <w:rFonts w:ascii="Century Gothic" w:hAnsi="Century Gothic" w:cstheme="minorHAnsi"/>
          </w:rPr>
          <w:delText xml:space="preserve">mi </w:delText>
        </w:r>
      </w:del>
      <w:ins w:id="37" w:author="darcyn" w:date="2015-05-26T14:11:00Z">
        <w:r w:rsidR="00E153F3">
          <w:rPr>
            <w:rFonts w:ascii="Century Gothic" w:hAnsi="Century Gothic" w:cstheme="minorHAnsi"/>
          </w:rPr>
          <w:t>M</w:t>
        </w:r>
        <w:r w:rsidR="00E153F3" w:rsidRPr="00DA0B77">
          <w:rPr>
            <w:rFonts w:ascii="Century Gothic" w:hAnsi="Century Gothic" w:cstheme="minorHAnsi"/>
          </w:rPr>
          <w:t xml:space="preserve">i </w:t>
        </w:r>
      </w:ins>
      <w:r w:rsidRPr="00DA0B77">
        <w:rPr>
          <w:rFonts w:ascii="Century Gothic" w:hAnsi="Century Gothic" w:cstheme="minorHAnsi"/>
        </w:rPr>
        <w:t>adidas promotion code</w:t>
      </w:r>
      <w:del w:id="38" w:author="darcyn" w:date="2015-05-26T14:03:00Z">
        <w:r w:rsidRPr="00DA0B77" w:rsidDel="00AC7BAF">
          <w:rPr>
            <w:rFonts w:ascii="Century Gothic" w:hAnsi="Century Gothic" w:cstheme="minorHAnsi"/>
          </w:rPr>
          <w:delText xml:space="preserve">, please </w:delText>
        </w:r>
        <w:r w:rsidR="00DA0B77" w:rsidRPr="00DA0B77" w:rsidDel="00AC7BAF">
          <w:rPr>
            <w:rFonts w:ascii="Century Gothic" w:hAnsi="Century Gothic" w:cstheme="minorHAnsi"/>
          </w:rPr>
          <w:delText>contact us</w:delText>
        </w:r>
      </w:del>
      <w:r w:rsidRPr="00DA0B77">
        <w:rPr>
          <w:rFonts w:ascii="Century Gothic" w:hAnsi="Century Gothic" w:cstheme="minorHAnsi"/>
        </w:rPr>
        <w:t xml:space="preserve"> after 48 hours</w:t>
      </w:r>
      <w:r w:rsidR="00BC587B">
        <w:rPr>
          <w:rFonts w:ascii="Century Gothic" w:hAnsi="Century Gothic" w:cstheme="minorHAnsi"/>
        </w:rPr>
        <w:t xml:space="preserve"> (two</w:t>
      </w:r>
      <w:r w:rsidR="009C7DFE" w:rsidRPr="00DA0B77">
        <w:rPr>
          <w:rFonts w:ascii="Century Gothic" w:hAnsi="Century Gothic" w:cstheme="minorHAnsi"/>
        </w:rPr>
        <w:t xml:space="preserve"> working days)</w:t>
      </w:r>
      <w:ins w:id="39" w:author="darcyn" w:date="2015-05-26T14:03:00Z">
        <w:r w:rsidR="00AC7BAF">
          <w:rPr>
            <w:rFonts w:ascii="Century Gothic" w:hAnsi="Century Gothic" w:cstheme="minorHAnsi"/>
          </w:rPr>
          <w:t xml:space="preserve"> please contact us</w:t>
        </w:r>
      </w:ins>
      <w:r w:rsidRPr="00DA0B77">
        <w:rPr>
          <w:rFonts w:ascii="Century Gothic" w:hAnsi="Century Gothic" w:cstheme="minorHAnsi"/>
        </w:rPr>
        <w:t>.</w:t>
      </w:r>
      <w:r w:rsidRPr="001C687B">
        <w:rPr>
          <w:rFonts w:ascii="Century Gothic" w:hAnsi="Century Gothic" w:cstheme="minorHAnsi"/>
        </w:rPr>
        <w:t xml:space="preserve"> </w:t>
      </w:r>
    </w:p>
    <w:p w:rsidR="00261521" w:rsidRDefault="00261521" w:rsidP="00261521">
      <w:pPr>
        <w:pStyle w:val="NoSpacing"/>
        <w:rPr>
          <w:rFonts w:ascii="Century Gothic" w:hAnsi="Century Gothic"/>
          <w:b/>
        </w:rPr>
      </w:pPr>
      <w:del w:id="40" w:author="darcyn" w:date="2015-05-26T13:34:00Z">
        <w:r w:rsidRPr="00BC587B" w:rsidDel="005950CD">
          <w:rPr>
            <w:rFonts w:ascii="Century Gothic" w:hAnsi="Century Gothic"/>
            <w:b/>
          </w:rPr>
          <w:lastRenderedPageBreak/>
          <w:delText>How long do I have to use my mi adidas</w:delText>
        </w:r>
        <w:r w:rsidDel="005950CD">
          <w:rPr>
            <w:rFonts w:ascii="Century Gothic" w:hAnsi="Century Gothic"/>
            <w:b/>
          </w:rPr>
          <w:delText xml:space="preserve"> promotion</w:delText>
        </w:r>
        <w:r w:rsidRPr="00BC587B" w:rsidDel="005950CD">
          <w:rPr>
            <w:rFonts w:ascii="Century Gothic" w:hAnsi="Century Gothic"/>
            <w:b/>
          </w:rPr>
          <w:delText xml:space="preserve"> code?</w:delText>
        </w:r>
      </w:del>
      <w:ins w:id="41" w:author="darcyn" w:date="2015-05-26T13:34:00Z">
        <w:r w:rsidR="005950CD">
          <w:rPr>
            <w:rFonts w:ascii="Century Gothic" w:hAnsi="Century Gothic"/>
            <w:b/>
          </w:rPr>
          <w:t xml:space="preserve">When do I have to use my promotion code by?/When does my </w:t>
        </w:r>
      </w:ins>
      <w:ins w:id="42" w:author="darcyn" w:date="2015-05-26T14:11:00Z">
        <w:r w:rsidR="00E153F3">
          <w:rPr>
            <w:rFonts w:ascii="Century Gothic" w:hAnsi="Century Gothic"/>
            <w:b/>
          </w:rPr>
          <w:t>M</w:t>
        </w:r>
      </w:ins>
      <w:ins w:id="43" w:author="darcyn" w:date="2015-05-26T13:34:00Z">
        <w:r w:rsidR="005950CD">
          <w:rPr>
            <w:rFonts w:ascii="Century Gothic" w:hAnsi="Century Gothic"/>
            <w:b/>
          </w:rPr>
          <w:t xml:space="preserve">i adidas </w:t>
        </w:r>
      </w:ins>
      <w:ins w:id="44" w:author="darcyn" w:date="2015-05-26T13:54:00Z">
        <w:r w:rsidR="00AC7BAF">
          <w:rPr>
            <w:rFonts w:ascii="Century Gothic" w:hAnsi="Century Gothic"/>
            <w:b/>
          </w:rPr>
          <w:t xml:space="preserve">promotion </w:t>
        </w:r>
      </w:ins>
      <w:ins w:id="45" w:author="darcyn" w:date="2015-05-26T13:34:00Z">
        <w:r w:rsidR="005950CD">
          <w:rPr>
            <w:rFonts w:ascii="Century Gothic" w:hAnsi="Century Gothic"/>
            <w:b/>
          </w:rPr>
          <w:t xml:space="preserve">code </w:t>
        </w:r>
        <w:commentRangeStart w:id="46"/>
        <w:r w:rsidR="005950CD">
          <w:rPr>
            <w:rFonts w:ascii="Century Gothic" w:hAnsi="Century Gothic"/>
            <w:b/>
          </w:rPr>
          <w:t>expire</w:t>
        </w:r>
      </w:ins>
      <w:commentRangeEnd w:id="46"/>
      <w:r w:rsidR="00C74F6B">
        <w:rPr>
          <w:rStyle w:val="CommentReference"/>
        </w:rPr>
        <w:commentReference w:id="46"/>
      </w:r>
      <w:ins w:id="47" w:author="darcyn" w:date="2015-05-26T13:34:00Z">
        <w:r w:rsidR="005950CD">
          <w:rPr>
            <w:rFonts w:ascii="Century Gothic" w:hAnsi="Century Gothic"/>
            <w:b/>
          </w:rPr>
          <w:t>?</w:t>
        </w:r>
      </w:ins>
    </w:p>
    <w:p w:rsidR="00261521" w:rsidRPr="00BC587B" w:rsidRDefault="00261521" w:rsidP="00261521">
      <w:pPr>
        <w:pStyle w:val="NoSpacing"/>
        <w:rPr>
          <w:rFonts w:ascii="Century Gothic" w:hAnsi="Century Gothic"/>
        </w:rPr>
      </w:pPr>
      <w:r w:rsidRPr="00BC587B">
        <w:rPr>
          <w:rFonts w:ascii="Century Gothic" w:hAnsi="Century Gothic"/>
        </w:rPr>
        <w:t xml:space="preserve">You must use your </w:t>
      </w:r>
      <w:del w:id="48" w:author="darcyn" w:date="2015-05-26T14:11:00Z">
        <w:r w:rsidRPr="00BC587B" w:rsidDel="00E153F3">
          <w:rPr>
            <w:rFonts w:ascii="Century Gothic" w:hAnsi="Century Gothic"/>
          </w:rPr>
          <w:delText xml:space="preserve">mi </w:delText>
        </w:r>
      </w:del>
      <w:ins w:id="49" w:author="darcyn" w:date="2015-05-26T14:11:00Z">
        <w:r w:rsidR="00E153F3">
          <w:rPr>
            <w:rFonts w:ascii="Century Gothic" w:hAnsi="Century Gothic"/>
          </w:rPr>
          <w:t>M</w:t>
        </w:r>
        <w:r w:rsidR="00E153F3" w:rsidRPr="00BC587B">
          <w:rPr>
            <w:rFonts w:ascii="Century Gothic" w:hAnsi="Century Gothic"/>
          </w:rPr>
          <w:t xml:space="preserve">i </w:t>
        </w:r>
      </w:ins>
      <w:r w:rsidRPr="00BC587B">
        <w:rPr>
          <w:rFonts w:ascii="Century Gothic" w:hAnsi="Century Gothic"/>
        </w:rPr>
        <w:t xml:space="preserve">adidas </w:t>
      </w:r>
      <w:r>
        <w:rPr>
          <w:rFonts w:ascii="Century Gothic" w:hAnsi="Century Gothic"/>
        </w:rPr>
        <w:t>promotion code within seven</w:t>
      </w:r>
      <w:r w:rsidRPr="00BC587B">
        <w:rPr>
          <w:rFonts w:ascii="Century Gothic" w:hAnsi="Century Gothic"/>
        </w:rPr>
        <w:t xml:space="preserve"> days</w:t>
      </w:r>
      <w:r>
        <w:rPr>
          <w:rFonts w:ascii="Century Gothic" w:hAnsi="Century Gothic"/>
        </w:rPr>
        <w:t xml:space="preserve"> from the</w:t>
      </w:r>
      <w:r w:rsidRPr="00BC587B">
        <w:rPr>
          <w:rFonts w:ascii="Century Gothic" w:hAnsi="Century Gothic"/>
        </w:rPr>
        <w:t xml:space="preserve"> dispatch of email</w:t>
      </w:r>
      <w:r>
        <w:rPr>
          <w:rFonts w:ascii="Century Gothic" w:hAnsi="Century Gothic"/>
        </w:rPr>
        <w:t xml:space="preserve"> containing your code</w:t>
      </w:r>
      <w:r w:rsidRPr="00BC587B">
        <w:rPr>
          <w:rFonts w:ascii="Century Gothic" w:hAnsi="Century Gothic"/>
        </w:rPr>
        <w:t>.</w:t>
      </w:r>
    </w:p>
    <w:p w:rsidR="008E0FC7" w:rsidRPr="001C687B" w:rsidRDefault="00261521" w:rsidP="008E0FC7">
      <w:pPr>
        <w:widowControl w:val="0"/>
        <w:autoSpaceDE w:val="0"/>
        <w:autoSpaceDN w:val="0"/>
        <w:adjustRightInd w:val="0"/>
        <w:spacing w:after="280"/>
        <w:rPr>
          <w:rFonts w:ascii="Century Gothic" w:hAnsi="Century Gothic" w:cstheme="minorHAnsi"/>
        </w:rPr>
      </w:pPr>
      <w:r>
        <w:rPr>
          <w:rFonts w:ascii="Century Gothic" w:hAnsi="Century Gothic" w:cstheme="minorHAnsi"/>
          <w:b/>
        </w:rPr>
        <w:br/>
      </w:r>
      <w:r w:rsidR="008E0FC7" w:rsidRPr="001C687B">
        <w:rPr>
          <w:rFonts w:ascii="Century Gothic" w:hAnsi="Century Gothic" w:cstheme="minorHAnsi"/>
          <w:b/>
        </w:rPr>
        <w:t xml:space="preserve">Will I have to pay </w:t>
      </w:r>
      <w:r w:rsidR="00936705" w:rsidRPr="001C687B">
        <w:rPr>
          <w:rFonts w:ascii="Century Gothic" w:hAnsi="Century Gothic" w:cstheme="minorHAnsi"/>
          <w:b/>
        </w:rPr>
        <w:t>postage and packaging</w:t>
      </w:r>
      <w:r w:rsidR="008E0FC7" w:rsidRPr="001C687B">
        <w:rPr>
          <w:rFonts w:ascii="Century Gothic" w:hAnsi="Century Gothic" w:cstheme="minorHAnsi"/>
          <w:b/>
        </w:rPr>
        <w:t>?</w:t>
      </w:r>
      <w:r w:rsidR="007C5D20" w:rsidRPr="001C687B">
        <w:rPr>
          <w:rFonts w:ascii="Century Gothic" w:hAnsi="Century Gothic" w:cstheme="minorHAnsi"/>
          <w:b/>
        </w:rPr>
        <w:br/>
      </w:r>
      <w:r w:rsidR="008E0FC7" w:rsidRPr="001C687B">
        <w:rPr>
          <w:rFonts w:ascii="Century Gothic" w:hAnsi="Century Gothic" w:cstheme="minorHAnsi"/>
        </w:rPr>
        <w:t xml:space="preserve">No, standard postage and packaging is included to one UK address. </w:t>
      </w:r>
    </w:p>
    <w:p w:rsidR="008E0FC7" w:rsidRPr="001C687B" w:rsidRDefault="008E0FC7" w:rsidP="008E0FC7">
      <w:pPr>
        <w:widowControl w:val="0"/>
        <w:autoSpaceDE w:val="0"/>
        <w:autoSpaceDN w:val="0"/>
        <w:adjustRightInd w:val="0"/>
        <w:spacing w:after="280"/>
        <w:rPr>
          <w:rFonts w:ascii="Century Gothic" w:hAnsi="Century Gothic" w:cstheme="minorHAnsi"/>
        </w:rPr>
      </w:pPr>
      <w:r w:rsidRPr="001C687B">
        <w:rPr>
          <w:rFonts w:ascii="Century Gothic" w:hAnsi="Century Gothic" w:cstheme="minorHAnsi"/>
          <w:b/>
        </w:rPr>
        <w:t xml:space="preserve">How long will it take for my personalised </w:t>
      </w:r>
      <w:del w:id="50" w:author="darcyn" w:date="2015-05-26T14:11:00Z">
        <w:r w:rsidRPr="001C687B" w:rsidDel="00E153F3">
          <w:rPr>
            <w:rFonts w:ascii="Century Gothic" w:hAnsi="Century Gothic" w:cstheme="minorHAnsi"/>
            <w:b/>
          </w:rPr>
          <w:delText xml:space="preserve">mi </w:delText>
        </w:r>
      </w:del>
      <w:ins w:id="51" w:author="darcyn" w:date="2015-05-26T14:11:00Z">
        <w:r w:rsidR="00E153F3">
          <w:rPr>
            <w:rFonts w:ascii="Century Gothic" w:hAnsi="Century Gothic" w:cstheme="minorHAnsi"/>
            <w:b/>
          </w:rPr>
          <w:t>M</w:t>
        </w:r>
        <w:r w:rsidR="00E153F3" w:rsidRPr="001C687B">
          <w:rPr>
            <w:rFonts w:ascii="Century Gothic" w:hAnsi="Century Gothic" w:cstheme="minorHAnsi"/>
            <w:b/>
          </w:rPr>
          <w:t xml:space="preserve">i </w:t>
        </w:r>
      </w:ins>
      <w:r w:rsidRPr="001C687B">
        <w:rPr>
          <w:rFonts w:ascii="Century Gothic" w:hAnsi="Century Gothic" w:cstheme="minorHAnsi"/>
          <w:b/>
        </w:rPr>
        <w:t xml:space="preserve">adidas trainers to arrive? </w:t>
      </w:r>
      <w:r w:rsidR="007C5D20" w:rsidRPr="001C687B">
        <w:rPr>
          <w:rFonts w:ascii="Century Gothic" w:hAnsi="Century Gothic" w:cstheme="minorHAnsi"/>
          <w:b/>
        </w:rPr>
        <w:br/>
      </w:r>
      <w:r w:rsidRPr="001C687B">
        <w:rPr>
          <w:rFonts w:ascii="Century Gothic" w:hAnsi="Century Gothic" w:cstheme="minorHAnsi"/>
        </w:rPr>
        <w:t xml:space="preserve">Please be advised your personalised trainers may take 6-8 weeks to arrive, please check the adidas website when purchasing to confirm. </w:t>
      </w:r>
    </w:p>
    <w:p w:rsidR="00D4620A" w:rsidRPr="001C687B" w:rsidRDefault="00D4620A" w:rsidP="00D4620A">
      <w:pPr>
        <w:widowControl w:val="0"/>
        <w:autoSpaceDE w:val="0"/>
        <w:autoSpaceDN w:val="0"/>
        <w:adjustRightInd w:val="0"/>
        <w:spacing w:after="280"/>
        <w:rPr>
          <w:rFonts w:ascii="Century Gothic" w:hAnsi="Century Gothic" w:cstheme="minorHAnsi"/>
        </w:rPr>
      </w:pPr>
    </w:p>
    <w:p w:rsidR="00D4620A" w:rsidRPr="00BC587B" w:rsidRDefault="00D4620A" w:rsidP="00D4620A">
      <w:pPr>
        <w:widowControl w:val="0"/>
        <w:autoSpaceDE w:val="0"/>
        <w:autoSpaceDN w:val="0"/>
        <w:adjustRightInd w:val="0"/>
        <w:spacing w:after="280"/>
        <w:rPr>
          <w:rFonts w:ascii="Century Gothic" w:hAnsi="Century Gothic" w:cstheme="minorHAnsi"/>
          <w:b/>
          <w:u w:val="single"/>
        </w:rPr>
      </w:pPr>
      <w:r w:rsidRPr="00BC587B">
        <w:rPr>
          <w:rFonts w:ascii="Century Gothic" w:hAnsi="Century Gothic" w:cstheme="minorHAnsi"/>
          <w:b/>
          <w:highlight w:val="yellow"/>
          <w:u w:val="single"/>
        </w:rPr>
        <w:t>Terms and Conditions</w:t>
      </w:r>
    </w:p>
    <w:p w:rsidR="00D4620A" w:rsidRDefault="007C5D20" w:rsidP="00D4620A">
      <w:pPr>
        <w:widowControl w:val="0"/>
        <w:autoSpaceDE w:val="0"/>
        <w:autoSpaceDN w:val="0"/>
        <w:adjustRightInd w:val="0"/>
        <w:spacing w:after="280"/>
        <w:rPr>
          <w:rFonts w:ascii="Century Gothic" w:hAnsi="Century Gothic" w:cstheme="minorHAnsi"/>
        </w:rPr>
      </w:pPr>
      <w:r w:rsidRPr="001C687B">
        <w:rPr>
          <w:rFonts w:ascii="Century Gothic" w:hAnsi="Century Gothic" w:cstheme="minorHAnsi"/>
        </w:rPr>
        <w:t>See separate document.</w:t>
      </w:r>
    </w:p>
    <w:p w:rsidR="00276F90" w:rsidRPr="00276F90" w:rsidRDefault="00276F90" w:rsidP="00D4620A">
      <w:pPr>
        <w:widowControl w:val="0"/>
        <w:autoSpaceDE w:val="0"/>
        <w:autoSpaceDN w:val="0"/>
        <w:adjustRightInd w:val="0"/>
        <w:spacing w:after="280"/>
        <w:rPr>
          <w:rFonts w:ascii="Century Gothic" w:hAnsi="Century Gothic" w:cstheme="minorHAnsi"/>
          <w:b/>
          <w:u w:val="single"/>
        </w:rPr>
      </w:pPr>
      <w:r w:rsidRPr="00276F90">
        <w:rPr>
          <w:rFonts w:ascii="Century Gothic" w:hAnsi="Century Gothic" w:cstheme="minorHAnsi"/>
          <w:b/>
          <w:highlight w:val="yellow"/>
          <w:u w:val="single"/>
        </w:rPr>
        <w:t>Cookies / Privacy policy</w:t>
      </w:r>
    </w:p>
    <w:p w:rsidR="00276F90" w:rsidRDefault="00276F90" w:rsidP="00276F90">
      <w:pPr>
        <w:widowControl w:val="0"/>
        <w:autoSpaceDE w:val="0"/>
        <w:autoSpaceDN w:val="0"/>
        <w:adjustRightInd w:val="0"/>
        <w:spacing w:after="280"/>
        <w:rPr>
          <w:rFonts w:ascii="Century Gothic" w:hAnsi="Century Gothic" w:cstheme="minorHAnsi"/>
        </w:rPr>
      </w:pPr>
      <w:r w:rsidRPr="001C687B">
        <w:rPr>
          <w:rFonts w:ascii="Century Gothic" w:hAnsi="Century Gothic" w:cstheme="minorHAnsi"/>
        </w:rPr>
        <w:t>See separate document.</w:t>
      </w:r>
    </w:p>
    <w:p w:rsidR="00D4620A" w:rsidRPr="001C687B" w:rsidRDefault="00D4620A" w:rsidP="00D4620A">
      <w:pPr>
        <w:widowControl w:val="0"/>
        <w:autoSpaceDE w:val="0"/>
        <w:autoSpaceDN w:val="0"/>
        <w:adjustRightInd w:val="0"/>
        <w:spacing w:after="280"/>
        <w:rPr>
          <w:rFonts w:ascii="Century Gothic" w:hAnsi="Century Gothic" w:cstheme="minorHAnsi"/>
        </w:rPr>
      </w:pPr>
    </w:p>
    <w:sectPr w:rsidR="00D4620A" w:rsidRPr="001C687B" w:rsidSect="00AC09D8">
      <w:headerReference w:type="default" r:id="rId9"/>
      <w:footerReference w:type="default" r:id="rId10"/>
      <w:pgSz w:w="11900" w:h="16840"/>
      <w:pgMar w:top="1440" w:right="1410" w:bottom="1440" w:left="1800" w:header="0" w:footer="3"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darcyn" w:date="2015-05-26T15:47:00Z" w:initials="d">
    <w:p w:rsidR="007D4DD4" w:rsidRDefault="007D4DD4">
      <w:pPr>
        <w:pStyle w:val="CommentText"/>
      </w:pPr>
      <w:r>
        <w:rPr>
          <w:rStyle w:val="CommentReference"/>
        </w:rPr>
        <w:annotationRef/>
      </w:r>
      <w:r>
        <w:t xml:space="preserve">Should this be Bupa Health Insurance? </w:t>
      </w:r>
    </w:p>
  </w:comment>
  <w:comment w:id="31" w:author="Parekhde" w:date="2015-05-28T14:50:00Z" w:initials="D">
    <w:p w:rsidR="00C74F6B" w:rsidRDefault="00C74F6B">
      <w:pPr>
        <w:pStyle w:val="CommentText"/>
      </w:pPr>
      <w:r>
        <w:rPr>
          <w:rStyle w:val="CommentReference"/>
        </w:rPr>
        <w:annotationRef/>
      </w:r>
      <w:r>
        <w:t xml:space="preserve">Is this capital M or small m? </w:t>
      </w:r>
      <w:proofErr w:type="spellStart"/>
      <w:r>
        <w:t>cann</w:t>
      </w:r>
      <w:proofErr w:type="spellEnd"/>
      <w:r>
        <w:t xml:space="preserve"> we ensure its consistent throughout</w:t>
      </w:r>
    </w:p>
  </w:comment>
  <w:comment w:id="46" w:author="Parekhde" w:date="2015-05-28T14:52:00Z" w:initials="D">
    <w:p w:rsidR="00C74F6B" w:rsidRDefault="00C74F6B">
      <w:pPr>
        <w:pStyle w:val="CommentText"/>
      </w:pPr>
      <w:r>
        <w:rPr>
          <w:rStyle w:val="CommentReference"/>
        </w:rPr>
        <w:annotationRef/>
      </w:r>
      <w:r>
        <w:t>Something along these lines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3F3" w:rsidRDefault="00E153F3" w:rsidP="00DD0382">
      <w:r>
        <w:separator/>
      </w:r>
    </w:p>
  </w:endnote>
  <w:endnote w:type="continuationSeparator" w:id="0">
    <w:p w:rsidR="00E153F3" w:rsidRDefault="00E153F3" w:rsidP="00DD0382">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3F3" w:rsidRDefault="00E153F3" w:rsidP="00DD0382">
    <w:pPr>
      <w:pStyle w:val="Footer"/>
      <w:ind w:left="-1800"/>
    </w:pPr>
    <w:r>
      <w:rPr>
        <w:noProof/>
        <w:lang w:val="en-GB" w:eastAsia="en-GB"/>
      </w:rPr>
      <w:drawing>
        <wp:inline distT="0" distB="0" distL="0" distR="0">
          <wp:extent cx="7531100" cy="258325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C_LH_2013_Wales_Footer.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7531100" cy="2583256"/>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3F3" w:rsidRDefault="00E153F3" w:rsidP="00DD0382">
      <w:r>
        <w:separator/>
      </w:r>
    </w:p>
  </w:footnote>
  <w:footnote w:type="continuationSeparator" w:id="0">
    <w:p w:rsidR="00E153F3" w:rsidRDefault="00E153F3" w:rsidP="00DD03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3F3" w:rsidRDefault="00E153F3" w:rsidP="00DD0382">
    <w:pPr>
      <w:pStyle w:val="Header"/>
      <w:ind w:left="-1800" w:right="-1765"/>
    </w:pPr>
    <w:r>
      <w:rPr>
        <w:noProof/>
        <w:lang w:val="en-GB" w:eastAsia="en-GB"/>
      </w:rPr>
      <w:drawing>
        <wp:inline distT="0" distB="0" distL="0" distR="0">
          <wp:extent cx="7543800" cy="2371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C_LH_2013_UK_Header.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7543800" cy="2371653"/>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B258F"/>
    <w:multiLevelType w:val="hybridMultilevel"/>
    <w:tmpl w:val="42C02F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hdrShapeDefaults>
    <o:shapedefaults v:ext="edit" spidmax="12289"/>
  </w:hdrShapeDefaults>
  <w:footnotePr>
    <w:footnote w:id="-1"/>
    <w:footnote w:id="0"/>
  </w:footnotePr>
  <w:endnotePr>
    <w:endnote w:id="-1"/>
    <w:endnote w:id="0"/>
  </w:endnotePr>
  <w:compat>
    <w:useFELayout/>
  </w:compat>
  <w:rsids>
    <w:rsidRoot w:val="00DD0382"/>
    <w:rsid w:val="000017F4"/>
    <w:rsid w:val="00003CD6"/>
    <w:rsid w:val="000763A4"/>
    <w:rsid w:val="000B3945"/>
    <w:rsid w:val="00152A13"/>
    <w:rsid w:val="00194582"/>
    <w:rsid w:val="001C687B"/>
    <w:rsid w:val="001D2F38"/>
    <w:rsid w:val="00200009"/>
    <w:rsid w:val="002373E5"/>
    <w:rsid w:val="00237E16"/>
    <w:rsid w:val="00240CA2"/>
    <w:rsid w:val="00242938"/>
    <w:rsid w:val="00257D42"/>
    <w:rsid w:val="00261521"/>
    <w:rsid w:val="00270079"/>
    <w:rsid w:val="00276F90"/>
    <w:rsid w:val="002A5E13"/>
    <w:rsid w:val="002E6DF3"/>
    <w:rsid w:val="002F3E1E"/>
    <w:rsid w:val="00300909"/>
    <w:rsid w:val="00306D59"/>
    <w:rsid w:val="00354D3D"/>
    <w:rsid w:val="00360421"/>
    <w:rsid w:val="0038526E"/>
    <w:rsid w:val="003A1771"/>
    <w:rsid w:val="003B181E"/>
    <w:rsid w:val="003D7A6E"/>
    <w:rsid w:val="003E5A8E"/>
    <w:rsid w:val="003F04CE"/>
    <w:rsid w:val="003F35E9"/>
    <w:rsid w:val="00433DE6"/>
    <w:rsid w:val="00434656"/>
    <w:rsid w:val="00494D6E"/>
    <w:rsid w:val="00497A2F"/>
    <w:rsid w:val="004B0681"/>
    <w:rsid w:val="004B2ED7"/>
    <w:rsid w:val="00511EF6"/>
    <w:rsid w:val="005234F5"/>
    <w:rsid w:val="00534512"/>
    <w:rsid w:val="00562F49"/>
    <w:rsid w:val="005634FA"/>
    <w:rsid w:val="00566E02"/>
    <w:rsid w:val="00581A32"/>
    <w:rsid w:val="0058666F"/>
    <w:rsid w:val="00592F7F"/>
    <w:rsid w:val="0059302A"/>
    <w:rsid w:val="005950CD"/>
    <w:rsid w:val="00595885"/>
    <w:rsid w:val="00595AB0"/>
    <w:rsid w:val="005E2A4B"/>
    <w:rsid w:val="005E3CB0"/>
    <w:rsid w:val="005F696E"/>
    <w:rsid w:val="006051D6"/>
    <w:rsid w:val="0062738B"/>
    <w:rsid w:val="00662F54"/>
    <w:rsid w:val="006865D9"/>
    <w:rsid w:val="00697D6F"/>
    <w:rsid w:val="006A6223"/>
    <w:rsid w:val="006D671E"/>
    <w:rsid w:val="006E1452"/>
    <w:rsid w:val="0071415E"/>
    <w:rsid w:val="00715D67"/>
    <w:rsid w:val="00736C7A"/>
    <w:rsid w:val="00740024"/>
    <w:rsid w:val="007A386E"/>
    <w:rsid w:val="007C5D20"/>
    <w:rsid w:val="007D10A8"/>
    <w:rsid w:val="007D4DD4"/>
    <w:rsid w:val="007E6BCA"/>
    <w:rsid w:val="007F7A93"/>
    <w:rsid w:val="00806D68"/>
    <w:rsid w:val="0089481F"/>
    <w:rsid w:val="008A15B9"/>
    <w:rsid w:val="008B6426"/>
    <w:rsid w:val="008C267B"/>
    <w:rsid w:val="008C3326"/>
    <w:rsid w:val="008D5091"/>
    <w:rsid w:val="008D75B8"/>
    <w:rsid w:val="008E0FC7"/>
    <w:rsid w:val="008E675A"/>
    <w:rsid w:val="008E7F7F"/>
    <w:rsid w:val="008F4FC5"/>
    <w:rsid w:val="00936705"/>
    <w:rsid w:val="00941895"/>
    <w:rsid w:val="00956552"/>
    <w:rsid w:val="009B1C74"/>
    <w:rsid w:val="009C7DFE"/>
    <w:rsid w:val="009D72C4"/>
    <w:rsid w:val="009E254D"/>
    <w:rsid w:val="009F09C6"/>
    <w:rsid w:val="00A00406"/>
    <w:rsid w:val="00A50968"/>
    <w:rsid w:val="00A57631"/>
    <w:rsid w:val="00A87724"/>
    <w:rsid w:val="00A93EE9"/>
    <w:rsid w:val="00AA5C50"/>
    <w:rsid w:val="00AC09D8"/>
    <w:rsid w:val="00AC7BAF"/>
    <w:rsid w:val="00AD3284"/>
    <w:rsid w:val="00AF0B5E"/>
    <w:rsid w:val="00AF0B96"/>
    <w:rsid w:val="00B10143"/>
    <w:rsid w:val="00B14256"/>
    <w:rsid w:val="00B21B9A"/>
    <w:rsid w:val="00B77BBD"/>
    <w:rsid w:val="00B8346F"/>
    <w:rsid w:val="00BC587B"/>
    <w:rsid w:val="00BF71EB"/>
    <w:rsid w:val="00C12BC6"/>
    <w:rsid w:val="00C12CFC"/>
    <w:rsid w:val="00C1789D"/>
    <w:rsid w:val="00C17FB1"/>
    <w:rsid w:val="00C4249D"/>
    <w:rsid w:val="00C74F6B"/>
    <w:rsid w:val="00CB23BA"/>
    <w:rsid w:val="00CB6FA6"/>
    <w:rsid w:val="00CE7E84"/>
    <w:rsid w:val="00D0539E"/>
    <w:rsid w:val="00D4620A"/>
    <w:rsid w:val="00D660A1"/>
    <w:rsid w:val="00D841EE"/>
    <w:rsid w:val="00D91B6F"/>
    <w:rsid w:val="00DA0B77"/>
    <w:rsid w:val="00DC4C2C"/>
    <w:rsid w:val="00DD01A2"/>
    <w:rsid w:val="00DD0382"/>
    <w:rsid w:val="00DD2AFD"/>
    <w:rsid w:val="00DF7F6F"/>
    <w:rsid w:val="00E153F3"/>
    <w:rsid w:val="00E35925"/>
    <w:rsid w:val="00E800C8"/>
    <w:rsid w:val="00E94996"/>
    <w:rsid w:val="00EB569F"/>
    <w:rsid w:val="00ED007D"/>
    <w:rsid w:val="00ED0C75"/>
    <w:rsid w:val="00EF20D1"/>
    <w:rsid w:val="00F0084A"/>
    <w:rsid w:val="00F50B72"/>
    <w:rsid w:val="00F54014"/>
    <w:rsid w:val="00F60AC3"/>
    <w:rsid w:val="00F7444E"/>
    <w:rsid w:val="00FA3A32"/>
    <w:rsid w:val="00FD56AE"/>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9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382"/>
    <w:pPr>
      <w:tabs>
        <w:tab w:val="center" w:pos="4320"/>
        <w:tab w:val="right" w:pos="8640"/>
      </w:tabs>
    </w:pPr>
  </w:style>
  <w:style w:type="character" w:customStyle="1" w:styleId="HeaderChar">
    <w:name w:val="Header Char"/>
    <w:basedOn w:val="DefaultParagraphFont"/>
    <w:link w:val="Header"/>
    <w:uiPriority w:val="99"/>
    <w:rsid w:val="00DD0382"/>
  </w:style>
  <w:style w:type="paragraph" w:styleId="Footer">
    <w:name w:val="footer"/>
    <w:basedOn w:val="Normal"/>
    <w:link w:val="FooterChar"/>
    <w:uiPriority w:val="99"/>
    <w:unhideWhenUsed/>
    <w:rsid w:val="00DD0382"/>
    <w:pPr>
      <w:tabs>
        <w:tab w:val="center" w:pos="4320"/>
        <w:tab w:val="right" w:pos="8640"/>
      </w:tabs>
    </w:pPr>
  </w:style>
  <w:style w:type="character" w:customStyle="1" w:styleId="FooterChar">
    <w:name w:val="Footer Char"/>
    <w:basedOn w:val="DefaultParagraphFont"/>
    <w:link w:val="Footer"/>
    <w:uiPriority w:val="99"/>
    <w:rsid w:val="00DD0382"/>
  </w:style>
  <w:style w:type="paragraph" w:styleId="BalloonText">
    <w:name w:val="Balloon Text"/>
    <w:basedOn w:val="Normal"/>
    <w:link w:val="BalloonTextChar"/>
    <w:uiPriority w:val="99"/>
    <w:semiHidden/>
    <w:unhideWhenUsed/>
    <w:rsid w:val="00DD038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0382"/>
    <w:rPr>
      <w:rFonts w:ascii="Lucida Grande" w:hAnsi="Lucida Grande"/>
      <w:sz w:val="18"/>
      <w:szCs w:val="18"/>
    </w:rPr>
  </w:style>
  <w:style w:type="character" w:styleId="Hyperlink">
    <w:name w:val="Hyperlink"/>
    <w:basedOn w:val="DefaultParagraphFont"/>
    <w:uiPriority w:val="99"/>
    <w:unhideWhenUsed/>
    <w:rsid w:val="00D4620A"/>
    <w:rPr>
      <w:color w:val="0000FF" w:themeColor="hyperlink"/>
      <w:u w:val="single"/>
    </w:rPr>
  </w:style>
  <w:style w:type="paragraph" w:styleId="NoSpacing">
    <w:name w:val="No Spacing"/>
    <w:uiPriority w:val="1"/>
    <w:qFormat/>
    <w:rsid w:val="009B1C74"/>
  </w:style>
  <w:style w:type="character" w:styleId="CommentReference">
    <w:name w:val="annotation reference"/>
    <w:basedOn w:val="DefaultParagraphFont"/>
    <w:uiPriority w:val="99"/>
    <w:semiHidden/>
    <w:unhideWhenUsed/>
    <w:rsid w:val="00E35925"/>
    <w:rPr>
      <w:sz w:val="16"/>
      <w:szCs w:val="16"/>
    </w:rPr>
  </w:style>
  <w:style w:type="paragraph" w:styleId="CommentText">
    <w:name w:val="annotation text"/>
    <w:basedOn w:val="Normal"/>
    <w:link w:val="CommentTextChar"/>
    <w:uiPriority w:val="99"/>
    <w:semiHidden/>
    <w:unhideWhenUsed/>
    <w:rsid w:val="00E35925"/>
    <w:rPr>
      <w:sz w:val="20"/>
      <w:szCs w:val="20"/>
    </w:rPr>
  </w:style>
  <w:style w:type="character" w:customStyle="1" w:styleId="CommentTextChar">
    <w:name w:val="Comment Text Char"/>
    <w:basedOn w:val="DefaultParagraphFont"/>
    <w:link w:val="CommentText"/>
    <w:uiPriority w:val="99"/>
    <w:semiHidden/>
    <w:rsid w:val="00E35925"/>
    <w:rPr>
      <w:sz w:val="20"/>
      <w:szCs w:val="20"/>
    </w:rPr>
  </w:style>
  <w:style w:type="paragraph" w:styleId="CommentSubject">
    <w:name w:val="annotation subject"/>
    <w:basedOn w:val="CommentText"/>
    <w:next w:val="CommentText"/>
    <w:link w:val="CommentSubjectChar"/>
    <w:uiPriority w:val="99"/>
    <w:semiHidden/>
    <w:unhideWhenUsed/>
    <w:rsid w:val="00E35925"/>
    <w:rPr>
      <w:b/>
      <w:bCs/>
    </w:rPr>
  </w:style>
  <w:style w:type="character" w:customStyle="1" w:styleId="CommentSubjectChar">
    <w:name w:val="Comment Subject Char"/>
    <w:basedOn w:val="CommentTextChar"/>
    <w:link w:val="CommentSubject"/>
    <w:uiPriority w:val="99"/>
    <w:semiHidden/>
    <w:rsid w:val="00E35925"/>
    <w:rPr>
      <w:b/>
      <w:bCs/>
      <w:sz w:val="20"/>
      <w:szCs w:val="20"/>
    </w:rPr>
  </w:style>
  <w:style w:type="paragraph" w:customStyle="1" w:styleId="small-print">
    <w:name w:val="small-print"/>
    <w:basedOn w:val="Normal"/>
    <w:rsid w:val="001C687B"/>
    <w:pPr>
      <w:spacing w:before="100" w:beforeAutospacing="1" w:after="300" w:line="336" w:lineRule="atLeast"/>
    </w:pPr>
    <w:rPr>
      <w:rFonts w:ascii="Arial" w:eastAsia="Times New Roman" w:hAnsi="Arial" w:cs="Arial"/>
      <w:sz w:val="21"/>
      <w:szCs w:val="21"/>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382"/>
    <w:pPr>
      <w:tabs>
        <w:tab w:val="center" w:pos="4320"/>
        <w:tab w:val="right" w:pos="8640"/>
      </w:tabs>
    </w:pPr>
  </w:style>
  <w:style w:type="character" w:customStyle="1" w:styleId="HeaderChar">
    <w:name w:val="Header Char"/>
    <w:basedOn w:val="DefaultParagraphFont"/>
    <w:link w:val="Header"/>
    <w:uiPriority w:val="99"/>
    <w:rsid w:val="00DD0382"/>
  </w:style>
  <w:style w:type="paragraph" w:styleId="Footer">
    <w:name w:val="footer"/>
    <w:basedOn w:val="Normal"/>
    <w:link w:val="FooterChar"/>
    <w:uiPriority w:val="99"/>
    <w:unhideWhenUsed/>
    <w:rsid w:val="00DD0382"/>
    <w:pPr>
      <w:tabs>
        <w:tab w:val="center" w:pos="4320"/>
        <w:tab w:val="right" w:pos="8640"/>
      </w:tabs>
    </w:pPr>
  </w:style>
  <w:style w:type="character" w:customStyle="1" w:styleId="FooterChar">
    <w:name w:val="Footer Char"/>
    <w:basedOn w:val="DefaultParagraphFont"/>
    <w:link w:val="Footer"/>
    <w:uiPriority w:val="99"/>
    <w:rsid w:val="00DD0382"/>
  </w:style>
  <w:style w:type="paragraph" w:styleId="BalloonText">
    <w:name w:val="Balloon Text"/>
    <w:basedOn w:val="Normal"/>
    <w:link w:val="BalloonTextChar"/>
    <w:uiPriority w:val="99"/>
    <w:semiHidden/>
    <w:unhideWhenUsed/>
    <w:rsid w:val="00DD038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0382"/>
    <w:rPr>
      <w:rFonts w:ascii="Lucida Grande" w:hAnsi="Lucida Grande"/>
      <w:sz w:val="18"/>
      <w:szCs w:val="18"/>
    </w:rPr>
  </w:style>
  <w:style w:type="character" w:styleId="Hyperlink">
    <w:name w:val="Hyperlink"/>
    <w:basedOn w:val="DefaultParagraphFont"/>
    <w:uiPriority w:val="99"/>
    <w:unhideWhenUsed/>
    <w:rsid w:val="00D4620A"/>
    <w:rPr>
      <w:color w:val="0000FF" w:themeColor="hyperlink"/>
      <w:u w:val="single"/>
    </w:rPr>
  </w:style>
  <w:style w:type="paragraph" w:styleId="NoSpacing">
    <w:name w:val="No Spacing"/>
    <w:uiPriority w:val="1"/>
    <w:qFormat/>
    <w:rsid w:val="009B1C74"/>
  </w:style>
  <w:style w:type="character" w:styleId="CommentReference">
    <w:name w:val="annotation reference"/>
    <w:basedOn w:val="DefaultParagraphFont"/>
    <w:uiPriority w:val="99"/>
    <w:semiHidden/>
    <w:unhideWhenUsed/>
    <w:rsid w:val="00E35925"/>
    <w:rPr>
      <w:sz w:val="16"/>
      <w:szCs w:val="16"/>
    </w:rPr>
  </w:style>
  <w:style w:type="paragraph" w:styleId="CommentText">
    <w:name w:val="annotation text"/>
    <w:basedOn w:val="Normal"/>
    <w:link w:val="CommentTextChar"/>
    <w:uiPriority w:val="99"/>
    <w:semiHidden/>
    <w:unhideWhenUsed/>
    <w:rsid w:val="00E35925"/>
    <w:rPr>
      <w:sz w:val="20"/>
      <w:szCs w:val="20"/>
    </w:rPr>
  </w:style>
  <w:style w:type="character" w:customStyle="1" w:styleId="CommentTextChar">
    <w:name w:val="Comment Text Char"/>
    <w:basedOn w:val="DefaultParagraphFont"/>
    <w:link w:val="CommentText"/>
    <w:uiPriority w:val="99"/>
    <w:semiHidden/>
    <w:rsid w:val="00E35925"/>
    <w:rPr>
      <w:sz w:val="20"/>
      <w:szCs w:val="20"/>
    </w:rPr>
  </w:style>
  <w:style w:type="paragraph" w:styleId="CommentSubject">
    <w:name w:val="annotation subject"/>
    <w:basedOn w:val="CommentText"/>
    <w:next w:val="CommentText"/>
    <w:link w:val="CommentSubjectChar"/>
    <w:uiPriority w:val="99"/>
    <w:semiHidden/>
    <w:unhideWhenUsed/>
    <w:rsid w:val="00E35925"/>
    <w:rPr>
      <w:b/>
      <w:bCs/>
    </w:rPr>
  </w:style>
  <w:style w:type="character" w:customStyle="1" w:styleId="CommentSubjectChar">
    <w:name w:val="Comment Subject Char"/>
    <w:basedOn w:val="CommentTextChar"/>
    <w:link w:val="CommentSubject"/>
    <w:uiPriority w:val="99"/>
    <w:semiHidden/>
    <w:rsid w:val="00E35925"/>
    <w:rPr>
      <w:b/>
      <w:bCs/>
      <w:sz w:val="20"/>
      <w:szCs w:val="20"/>
    </w:rPr>
  </w:style>
</w:styles>
</file>

<file path=word/webSettings.xml><?xml version="1.0" encoding="utf-8"?>
<w:webSettings xmlns:r="http://schemas.openxmlformats.org/officeDocument/2006/relationships" xmlns:w="http://schemas.openxmlformats.org/wordprocessingml/2006/main">
  <w:divs>
    <w:div w:id="340400663">
      <w:bodyDiv w:val="1"/>
      <w:marLeft w:val="0"/>
      <w:marRight w:val="0"/>
      <w:marTop w:val="0"/>
      <w:marBottom w:val="0"/>
      <w:divBdr>
        <w:top w:val="none" w:sz="0" w:space="0" w:color="auto"/>
        <w:left w:val="none" w:sz="0" w:space="0" w:color="auto"/>
        <w:bottom w:val="none" w:sz="0" w:space="0" w:color="auto"/>
        <w:right w:val="none" w:sz="0" w:space="0" w:color="auto"/>
      </w:divBdr>
      <w:divsChild>
        <w:div w:id="555510165">
          <w:marLeft w:val="0"/>
          <w:marRight w:val="0"/>
          <w:marTop w:val="0"/>
          <w:marBottom w:val="0"/>
          <w:divBdr>
            <w:top w:val="none" w:sz="0" w:space="0" w:color="auto"/>
            <w:left w:val="none" w:sz="0" w:space="0" w:color="auto"/>
            <w:bottom w:val="none" w:sz="0" w:space="0" w:color="auto"/>
            <w:right w:val="none" w:sz="0" w:space="0" w:color="auto"/>
          </w:divBdr>
          <w:divsChild>
            <w:div w:id="1584873904">
              <w:marLeft w:val="0"/>
              <w:marRight w:val="0"/>
              <w:marTop w:val="0"/>
              <w:marBottom w:val="0"/>
              <w:divBdr>
                <w:top w:val="none" w:sz="0" w:space="0" w:color="auto"/>
                <w:left w:val="none" w:sz="0" w:space="0" w:color="auto"/>
                <w:bottom w:val="none" w:sz="0" w:space="0" w:color="auto"/>
                <w:right w:val="none" w:sz="0" w:space="0" w:color="auto"/>
              </w:divBdr>
              <w:divsChild>
                <w:div w:id="989791461">
                  <w:marLeft w:val="0"/>
                  <w:marRight w:val="0"/>
                  <w:marTop w:val="0"/>
                  <w:marBottom w:val="0"/>
                  <w:divBdr>
                    <w:top w:val="none" w:sz="0" w:space="0" w:color="auto"/>
                    <w:left w:val="none" w:sz="0" w:space="0" w:color="auto"/>
                    <w:bottom w:val="none" w:sz="0" w:space="0" w:color="auto"/>
                    <w:right w:val="none" w:sz="0" w:space="0" w:color="auto"/>
                  </w:divBdr>
                  <w:divsChild>
                    <w:div w:id="2016297323">
                      <w:marLeft w:val="-300"/>
                      <w:marRight w:val="-300"/>
                      <w:marTop w:val="0"/>
                      <w:marBottom w:val="0"/>
                      <w:divBdr>
                        <w:top w:val="none" w:sz="0" w:space="0" w:color="auto"/>
                        <w:left w:val="none" w:sz="0" w:space="0" w:color="auto"/>
                        <w:bottom w:val="none" w:sz="0" w:space="0" w:color="auto"/>
                        <w:right w:val="none" w:sz="0" w:space="0" w:color="auto"/>
                      </w:divBdr>
                      <w:divsChild>
                        <w:div w:id="1126968694">
                          <w:marLeft w:val="0"/>
                          <w:marRight w:val="0"/>
                          <w:marTop w:val="0"/>
                          <w:marBottom w:val="0"/>
                          <w:divBdr>
                            <w:top w:val="none" w:sz="0" w:space="0" w:color="auto"/>
                            <w:left w:val="none" w:sz="0" w:space="0" w:color="auto"/>
                            <w:bottom w:val="none" w:sz="0" w:space="0" w:color="auto"/>
                            <w:right w:val="none" w:sz="0" w:space="0" w:color="auto"/>
                          </w:divBdr>
                        </w:div>
                        <w:div w:id="653609826">
                          <w:marLeft w:val="0"/>
                          <w:marRight w:val="0"/>
                          <w:marTop w:val="0"/>
                          <w:marBottom w:val="0"/>
                          <w:divBdr>
                            <w:top w:val="none" w:sz="0" w:space="0" w:color="auto"/>
                            <w:left w:val="none" w:sz="0" w:space="0" w:color="auto"/>
                            <w:bottom w:val="none" w:sz="0" w:space="0" w:color="auto"/>
                            <w:right w:val="none" w:sz="0" w:space="0" w:color="auto"/>
                          </w:divBdr>
                        </w:div>
                        <w:div w:id="3931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722519">
      <w:bodyDiv w:val="1"/>
      <w:marLeft w:val="0"/>
      <w:marRight w:val="0"/>
      <w:marTop w:val="0"/>
      <w:marBottom w:val="0"/>
      <w:divBdr>
        <w:top w:val="none" w:sz="0" w:space="0" w:color="auto"/>
        <w:left w:val="none" w:sz="0" w:space="0" w:color="auto"/>
        <w:bottom w:val="none" w:sz="0" w:space="0" w:color="auto"/>
        <w:right w:val="none" w:sz="0" w:space="0" w:color="auto"/>
      </w:divBdr>
    </w:div>
    <w:div w:id="1118523081">
      <w:bodyDiv w:val="1"/>
      <w:marLeft w:val="0"/>
      <w:marRight w:val="0"/>
      <w:marTop w:val="0"/>
      <w:marBottom w:val="0"/>
      <w:divBdr>
        <w:top w:val="none" w:sz="0" w:space="0" w:color="auto"/>
        <w:left w:val="none" w:sz="0" w:space="0" w:color="auto"/>
        <w:bottom w:val="none" w:sz="0" w:space="0" w:color="auto"/>
        <w:right w:val="none" w:sz="0" w:space="0" w:color="auto"/>
      </w:divBdr>
    </w:div>
    <w:div w:id="1264342972">
      <w:bodyDiv w:val="1"/>
      <w:marLeft w:val="0"/>
      <w:marRight w:val="0"/>
      <w:marTop w:val="0"/>
      <w:marBottom w:val="0"/>
      <w:divBdr>
        <w:top w:val="none" w:sz="0" w:space="0" w:color="auto"/>
        <w:left w:val="none" w:sz="0" w:space="0" w:color="auto"/>
        <w:bottom w:val="none" w:sz="0" w:space="0" w:color="auto"/>
        <w:right w:val="none" w:sz="0" w:space="0" w:color="auto"/>
      </w:divBdr>
    </w:div>
    <w:div w:id="1842089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2A41F-BCA5-4784-B1AF-635767867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TLC Marketing</Company>
  <LinksUpToDate>false</LinksUpToDate>
  <CharactersWithSpaces>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Wheatley</dc:creator>
  <cp:lastModifiedBy>georgie.whitmore</cp:lastModifiedBy>
  <cp:revision>3</cp:revision>
  <cp:lastPrinted>2014-03-24T16:52:00Z</cp:lastPrinted>
  <dcterms:created xsi:type="dcterms:W3CDTF">2015-05-28T14:46:00Z</dcterms:created>
  <dcterms:modified xsi:type="dcterms:W3CDTF">2015-05-28T15:55:00Z</dcterms:modified>
</cp:coreProperties>
</file>